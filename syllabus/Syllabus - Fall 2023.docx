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C5B7" w14:textId="0C0BABC8" w:rsidR="00D11838" w:rsidRPr="00FB67B2" w:rsidRDefault="00D11838" w:rsidP="00D11838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578EC8EF" w14:textId="3046FB43" w:rsidR="00B6327E" w:rsidRPr="00FB67B2" w:rsidRDefault="00934EB4" w:rsidP="00D11838">
      <w:pPr>
        <w:contextualSpacing/>
        <w:jc w:val="center"/>
        <w:rPr>
          <w:rFonts w:asciiTheme="majorHAnsi" w:hAnsiTheme="majorHAnsi"/>
          <w:b/>
          <w:szCs w:val="24"/>
        </w:rPr>
      </w:pPr>
      <w:r w:rsidRPr="00FB67B2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AB7F6A7" wp14:editId="0EBF6413">
            <wp:simplePos x="0" y="0"/>
            <wp:positionH relativeFrom="margin">
              <wp:align>left</wp:align>
            </wp:positionH>
            <wp:positionV relativeFrom="margin">
              <wp:posOffset>266700</wp:posOffset>
            </wp:positionV>
            <wp:extent cx="3267075" cy="13042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r="9315"/>
                    <a:stretch/>
                  </pic:blipFill>
                  <pic:spPr bwMode="auto">
                    <a:xfrm>
                      <a:off x="0" y="0"/>
                      <a:ext cx="3283705" cy="13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F4F4B" w14:textId="7E2A1A7C" w:rsidR="001514B6" w:rsidRPr="00934EB4" w:rsidRDefault="00D11838" w:rsidP="00D11838">
      <w:pPr>
        <w:contextualSpacing/>
        <w:jc w:val="center"/>
        <w:rPr>
          <w:rFonts w:asciiTheme="majorHAnsi" w:hAnsiTheme="majorHAnsi"/>
          <w:b/>
          <w:color w:val="008000"/>
          <w:sz w:val="30"/>
          <w:szCs w:val="30"/>
        </w:rPr>
      </w:pPr>
      <w:r w:rsidRPr="00934EB4">
        <w:rPr>
          <w:rFonts w:asciiTheme="majorHAnsi" w:hAnsiTheme="majorHAnsi"/>
          <w:b/>
          <w:color w:val="008000"/>
          <w:sz w:val="30"/>
          <w:szCs w:val="30"/>
        </w:rPr>
        <w:t>Environmental Economics</w:t>
      </w:r>
    </w:p>
    <w:p w14:paraId="1551BB41" w14:textId="18618FBC" w:rsidR="001514B6" w:rsidRPr="00934EB4" w:rsidRDefault="00852903" w:rsidP="001514B6">
      <w:pPr>
        <w:contextualSpacing/>
        <w:jc w:val="center"/>
        <w:rPr>
          <w:rFonts w:asciiTheme="majorHAnsi" w:hAnsiTheme="majorHAnsi"/>
          <w:b/>
          <w:color w:val="244061" w:themeColor="accent1" w:themeShade="80"/>
          <w:sz w:val="30"/>
          <w:szCs w:val="30"/>
        </w:rPr>
      </w:pPr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Economics 4</w:t>
      </w:r>
      <w:ins w:id="0" w:author="Theising, Adam" w:date="2023-08-14T20:53:00Z">
        <w:r w:rsidR="00A050B9">
          <w:rPr>
            <w:rFonts w:asciiTheme="majorHAnsi" w:hAnsiTheme="majorHAnsi"/>
            <w:b/>
            <w:color w:val="244061" w:themeColor="accent1" w:themeShade="80"/>
            <w:sz w:val="30"/>
            <w:szCs w:val="30"/>
          </w:rPr>
          <w:t>0</w:t>
        </w:r>
      </w:ins>
      <w:r w:rsidRPr="00934EB4">
        <w:rPr>
          <w:rFonts w:asciiTheme="majorHAnsi" w:hAnsiTheme="majorHAnsi"/>
          <w:b/>
          <w:color w:val="244061" w:themeColor="accent1" w:themeShade="80"/>
          <w:sz w:val="30"/>
          <w:szCs w:val="30"/>
        </w:rPr>
        <w:t>75</w:t>
      </w:r>
    </w:p>
    <w:p w14:paraId="5F328FCB" w14:textId="1B7080F5" w:rsidR="001514B6" w:rsidRPr="00934EB4" w:rsidRDefault="59655A94" w:rsidP="001514B6">
      <w:pPr>
        <w:contextualSpacing/>
        <w:jc w:val="center"/>
        <w:rPr>
          <w:rFonts w:asciiTheme="majorHAnsi" w:hAnsiTheme="majorHAnsi"/>
          <w:b/>
          <w:sz w:val="30"/>
          <w:szCs w:val="30"/>
        </w:rPr>
      </w:pPr>
      <w:r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Fall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202</w:t>
      </w:r>
      <w:r w:rsidR="00790ACD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>3</w:t>
      </w:r>
      <w:r w:rsidR="44524D6E" w:rsidRPr="00934EB4">
        <w:rPr>
          <w:rFonts w:asciiTheme="majorHAnsi" w:hAnsiTheme="majorHAnsi"/>
          <w:b/>
          <w:bCs/>
          <w:color w:val="244061" w:themeColor="accent1" w:themeShade="80"/>
          <w:sz w:val="30"/>
          <w:szCs w:val="30"/>
        </w:rPr>
        <w:t xml:space="preserve"> – Syllabus</w:t>
      </w:r>
    </w:p>
    <w:p w14:paraId="764D015A" w14:textId="77777777" w:rsid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934EB4">
        <w:rPr>
          <w:b/>
          <w:bCs/>
          <w:color w:val="244061" w:themeColor="accent1" w:themeShade="80"/>
          <w:sz w:val="30"/>
          <w:szCs w:val="30"/>
        </w:rPr>
        <w:t>M</w:t>
      </w:r>
      <w:r w:rsidR="00934EB4" w:rsidRPr="00934EB4">
        <w:rPr>
          <w:b/>
          <w:bCs/>
          <w:color w:val="244061" w:themeColor="accent1" w:themeShade="80"/>
          <w:sz w:val="30"/>
          <w:szCs w:val="30"/>
        </w:rPr>
        <w:t>onday and Wednesday</w:t>
      </w:r>
      <w:r w:rsidRPr="00934EB4">
        <w:rPr>
          <w:b/>
          <w:bCs/>
          <w:color w:val="244061" w:themeColor="accent1" w:themeShade="80"/>
          <w:sz w:val="30"/>
          <w:szCs w:val="30"/>
        </w:rPr>
        <w:t xml:space="preserve"> </w:t>
      </w:r>
    </w:p>
    <w:p w14:paraId="770349DF" w14:textId="68081D7A" w:rsidR="5A1919AE" w:rsidRPr="00934EB4" w:rsidRDefault="5A1919AE" w:rsidP="5A1919AE">
      <w:pPr>
        <w:jc w:val="center"/>
        <w:rPr>
          <w:b/>
          <w:bCs/>
          <w:color w:val="244061" w:themeColor="accent1" w:themeShade="80"/>
          <w:sz w:val="30"/>
          <w:szCs w:val="30"/>
        </w:rPr>
      </w:pPr>
      <w:r w:rsidRPr="00872F48">
        <w:rPr>
          <w:b/>
          <w:bCs/>
          <w:color w:val="244061" w:themeColor="accent1" w:themeShade="80"/>
          <w:sz w:val="30"/>
          <w:szCs w:val="30"/>
          <w:highlight w:val="yellow"/>
          <w:rPrChange w:id="1" w:author="Austin, Wes" w:date="2023-08-14T19:04:00Z">
            <w:rPr>
              <w:b/>
              <w:bCs/>
              <w:color w:val="244061" w:themeColor="accent1" w:themeShade="80"/>
              <w:sz w:val="30"/>
              <w:szCs w:val="30"/>
            </w:rPr>
          </w:rPrChange>
        </w:rPr>
        <w:t>5:00pm - 6:15pm</w:t>
      </w:r>
      <w:r w:rsidR="0053236A" w:rsidRPr="00872F48">
        <w:rPr>
          <w:b/>
          <w:bCs/>
          <w:color w:val="244061" w:themeColor="accent1" w:themeShade="80"/>
          <w:sz w:val="30"/>
          <w:szCs w:val="30"/>
          <w:highlight w:val="yellow"/>
          <w:rPrChange w:id="2" w:author="Austin, Wes" w:date="2023-08-14T19:04:00Z">
            <w:rPr>
              <w:b/>
              <w:bCs/>
              <w:color w:val="244061" w:themeColor="accent1" w:themeShade="80"/>
              <w:sz w:val="30"/>
              <w:szCs w:val="30"/>
            </w:rPr>
          </w:rPrChange>
        </w:rPr>
        <w:t xml:space="preserve"> in </w:t>
      </w:r>
      <w:ins w:id="3" w:author="Theising, Adam" w:date="2023-08-14T23:25:00Z">
        <w:r w:rsidR="006E0427" w:rsidRPr="006E0427">
          <w:rPr>
            <w:b/>
            <w:bCs/>
            <w:color w:val="244061" w:themeColor="accent1" w:themeShade="80"/>
            <w:sz w:val="30"/>
            <w:szCs w:val="30"/>
          </w:rPr>
          <w:t>White-Gravenor 206</w:t>
        </w:r>
      </w:ins>
      <w:commentRangeStart w:id="4"/>
      <w:del w:id="5" w:author="Theising, Adam" w:date="2023-08-14T23:25:00Z">
        <w:r w:rsidR="009F4E84" w:rsidRPr="00872F48" w:rsidDel="006E0427">
          <w:rPr>
            <w:b/>
            <w:bCs/>
            <w:color w:val="244061" w:themeColor="accent1" w:themeShade="80"/>
            <w:sz w:val="30"/>
            <w:szCs w:val="30"/>
            <w:highlight w:val="yellow"/>
            <w:rPrChange w:id="6" w:author="Austin, Wes" w:date="2023-08-14T19:04:00Z">
              <w:rPr>
                <w:b/>
                <w:bCs/>
                <w:color w:val="244061" w:themeColor="accent1" w:themeShade="80"/>
                <w:sz w:val="30"/>
                <w:szCs w:val="30"/>
              </w:rPr>
            </w:rPrChange>
          </w:rPr>
          <w:delText>Car Barn</w:delText>
        </w:r>
        <w:r w:rsidR="00934EB4" w:rsidRPr="00872F48" w:rsidDel="006E0427">
          <w:rPr>
            <w:b/>
            <w:bCs/>
            <w:color w:val="244061" w:themeColor="accent1" w:themeShade="80"/>
            <w:sz w:val="30"/>
            <w:szCs w:val="30"/>
            <w:highlight w:val="yellow"/>
            <w:rPrChange w:id="7" w:author="Austin, Wes" w:date="2023-08-14T19:04:00Z">
              <w:rPr>
                <w:b/>
                <w:bCs/>
                <w:color w:val="244061" w:themeColor="accent1" w:themeShade="80"/>
                <w:sz w:val="30"/>
                <w:szCs w:val="30"/>
              </w:rPr>
            </w:rPrChange>
          </w:rPr>
          <w:delText xml:space="preserve"> </w:delText>
        </w:r>
        <w:r w:rsidR="009F4E84" w:rsidRPr="00872F48" w:rsidDel="006E0427">
          <w:rPr>
            <w:b/>
            <w:bCs/>
            <w:color w:val="244061" w:themeColor="accent1" w:themeShade="80"/>
            <w:sz w:val="30"/>
            <w:szCs w:val="30"/>
            <w:highlight w:val="yellow"/>
            <w:rPrChange w:id="8" w:author="Austin, Wes" w:date="2023-08-14T19:04:00Z">
              <w:rPr>
                <w:b/>
                <w:bCs/>
                <w:color w:val="244061" w:themeColor="accent1" w:themeShade="80"/>
                <w:sz w:val="30"/>
                <w:szCs w:val="30"/>
              </w:rPr>
            </w:rPrChange>
          </w:rPr>
          <w:delText>204</w:delText>
        </w:r>
        <w:commentRangeEnd w:id="4"/>
        <w:r w:rsidR="00790ACD" w:rsidRPr="00872F48" w:rsidDel="006E0427">
          <w:rPr>
            <w:rStyle w:val="CommentReference"/>
            <w:highlight w:val="yellow"/>
            <w:rPrChange w:id="9" w:author="Austin, Wes" w:date="2023-08-14T19:04:00Z">
              <w:rPr>
                <w:rStyle w:val="CommentReference"/>
              </w:rPr>
            </w:rPrChange>
          </w:rPr>
          <w:commentReference w:id="4"/>
        </w:r>
      </w:del>
    </w:p>
    <w:p w14:paraId="31C355F5" w14:textId="77777777" w:rsidR="00B6327E" w:rsidRPr="00FB67B2" w:rsidRDefault="00B6327E" w:rsidP="001514B6">
      <w:pPr>
        <w:contextualSpacing/>
        <w:jc w:val="center"/>
        <w:rPr>
          <w:rFonts w:asciiTheme="majorHAnsi" w:hAnsiTheme="majorHAnsi"/>
          <w:b/>
          <w:szCs w:val="24"/>
        </w:rPr>
      </w:pPr>
    </w:p>
    <w:p w14:paraId="73E0F75F" w14:textId="77777777" w:rsidR="00FB67B2" w:rsidRDefault="00FB67B2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</w:p>
    <w:p w14:paraId="27729B94" w14:textId="270C28B2" w:rsidR="004C0928" w:rsidRDefault="00996CB8" w:rsidP="00047C8A">
      <w:pPr>
        <w:tabs>
          <w:tab w:val="left" w:pos="2160"/>
        </w:tabs>
        <w:contextualSpacing/>
      </w:pPr>
      <w:r w:rsidRPr="39CFC2B6">
        <w:rPr>
          <w:rFonts w:asciiTheme="majorHAnsi" w:hAnsiTheme="majorHAnsi"/>
          <w:b/>
          <w:color w:val="244061" w:themeColor="accent1" w:themeShade="80"/>
        </w:rPr>
        <w:t>INSTRUCTOR</w:t>
      </w:r>
      <w:r w:rsidR="007855EC" w:rsidRPr="39CFC2B6">
        <w:rPr>
          <w:rFonts w:asciiTheme="majorHAnsi" w:hAnsiTheme="majorHAnsi"/>
          <w:b/>
          <w:color w:val="244061" w:themeColor="accent1" w:themeShade="80"/>
        </w:rPr>
        <w:t xml:space="preserve"> INFO</w:t>
      </w:r>
      <w:r w:rsidR="00A54E0D"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2DC57178" w14:textId="6C843859" w:rsidR="007855EC" w:rsidRPr="00FB67B2" w:rsidRDefault="00513DD1" w:rsidP="00047C8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Light"/>
        <w:tblW w:w="0" w:type="auto"/>
        <w:tblBorders>
          <w:top w:val="none" w:sz="4" w:space="0" w:color="BFBFBF" w:themeColor="background1" w:themeShade="BF"/>
          <w:left w:val="none" w:sz="4" w:space="0" w:color="BFBFBF" w:themeColor="background1" w:themeShade="BF"/>
          <w:bottom w:val="none" w:sz="4" w:space="0" w:color="BFBFBF" w:themeColor="background1" w:themeShade="BF"/>
          <w:right w:val="none" w:sz="4" w:space="0" w:color="BFBFBF" w:themeColor="background1" w:themeShade="BF"/>
          <w:insideH w:val="none" w:sz="4" w:space="0" w:color="BFBFBF" w:themeColor="background1" w:themeShade="BF"/>
          <w:insideV w:val="none" w:sz="4" w:space="0" w:color="BFBFBF" w:themeColor="background1" w:themeShade="BF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2205"/>
        <w:gridCol w:w="4035"/>
      </w:tblGrid>
      <w:tr w:rsidR="39CFC2B6" w14:paraId="224DE807" w14:textId="77777777" w:rsidTr="39CFC2B6">
        <w:tc>
          <w:tcPr>
            <w:tcW w:w="3120" w:type="dxa"/>
          </w:tcPr>
          <w:p w14:paraId="3BBEAA7A" w14:textId="3151E0BE" w:rsidR="4068A7BD" w:rsidRDefault="4068A7BD" w:rsidP="39CFC2B6">
            <w:pPr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CDD7D" wp14:editId="466003F2">
                  <wp:extent cx="1038225" cy="1038225"/>
                  <wp:effectExtent l="0" t="0" r="9525" b="9525"/>
                  <wp:docPr id="486933315" name="Picture 486933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14:paraId="1C449CB0" w14:textId="7F02B566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Professor:</w:t>
            </w:r>
          </w:p>
          <w:p w14:paraId="6B990504" w14:textId="5184D330" w:rsidR="4068A7BD" w:rsidRDefault="4068A7B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2457D2A1" w14:textId="265D3A51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Office:</w:t>
            </w:r>
          </w:p>
          <w:p w14:paraId="7ABB46C2" w14:textId="2644AC1A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Office hours:</w:t>
            </w:r>
          </w:p>
          <w:p w14:paraId="1C070EEF" w14:textId="676EA1E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  <w:b/>
                <w:bCs/>
              </w:rPr>
              <w:t>Email:</w:t>
            </w:r>
          </w:p>
        </w:tc>
        <w:tc>
          <w:tcPr>
            <w:tcW w:w="4035" w:type="dxa"/>
          </w:tcPr>
          <w:p w14:paraId="7FCE5B27" w14:textId="1C254D70" w:rsidR="00FC59DD" w:rsidRDefault="00FC59DD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Wes Austin, PhD</w:t>
            </w:r>
          </w:p>
          <w:p w14:paraId="491B9EBC" w14:textId="450AA2AB" w:rsidR="7430CF07" w:rsidRDefault="7430CF07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Dr./Prof. Austin</w:t>
            </w:r>
          </w:p>
          <w:p w14:paraId="0D16B712" w14:textId="405F9474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 xml:space="preserve">Zoom or </w:t>
            </w:r>
            <w:r w:rsidR="00F1065E" w:rsidRPr="39CFC2B6">
              <w:rPr>
                <w:rFonts w:asciiTheme="majorHAnsi" w:hAnsiTheme="majorHAnsi"/>
              </w:rPr>
              <w:t xml:space="preserve">MS </w:t>
            </w:r>
            <w:r w:rsidRPr="39CFC2B6">
              <w:rPr>
                <w:rFonts w:asciiTheme="majorHAnsi" w:hAnsiTheme="majorHAnsi"/>
              </w:rPr>
              <w:t>Teams</w:t>
            </w:r>
          </w:p>
          <w:p w14:paraId="429E26EE" w14:textId="0B0B5E78" w:rsidR="42C90422" w:rsidRDefault="42C90422" w:rsidP="39CFC2B6">
            <w:pPr>
              <w:rPr>
                <w:szCs w:val="24"/>
              </w:rPr>
            </w:pPr>
            <w:r w:rsidRPr="39CFC2B6">
              <w:rPr>
                <w:rFonts w:asciiTheme="majorHAnsi" w:hAnsiTheme="majorHAnsi"/>
              </w:rPr>
              <w:t>By appointment</w:t>
            </w:r>
          </w:p>
          <w:p w14:paraId="28F20CDF" w14:textId="1CC49891" w:rsidR="00F1065E" w:rsidRDefault="00933033" w:rsidP="39CFC2B6">
            <w:pPr>
              <w:rPr>
                <w:szCs w:val="24"/>
              </w:rPr>
            </w:pPr>
            <w:hyperlink r:id="rId14">
              <w:r w:rsidR="00F1065E" w:rsidRPr="39CFC2B6">
                <w:rPr>
                  <w:rStyle w:val="Hyperlink"/>
                  <w:rFonts w:asciiTheme="majorHAnsi" w:hAnsiTheme="majorHAnsi"/>
                </w:rPr>
                <w:t>wes.austin@georgetown.edu</w:t>
              </w:r>
            </w:hyperlink>
          </w:p>
          <w:p w14:paraId="7DDFC1FB" w14:textId="229335E8" w:rsidR="39CFC2B6" w:rsidRDefault="39CFC2B6" w:rsidP="39CFC2B6">
            <w:pPr>
              <w:rPr>
                <w:szCs w:val="24"/>
              </w:rPr>
            </w:pPr>
          </w:p>
          <w:p w14:paraId="128B812C" w14:textId="2C87C9C5" w:rsidR="39CFC2B6" w:rsidRDefault="39CFC2B6" w:rsidP="39CFC2B6">
            <w:pPr>
              <w:rPr>
                <w:szCs w:val="24"/>
              </w:rPr>
            </w:pPr>
          </w:p>
        </w:tc>
      </w:tr>
      <w:tr w:rsidR="39CFC2B6" w14:paraId="492D633E" w14:textId="77777777" w:rsidTr="002535A1">
        <w:trPr>
          <w:trHeight w:val="2313"/>
        </w:trPr>
        <w:tc>
          <w:tcPr>
            <w:tcW w:w="3120" w:type="dxa"/>
          </w:tcPr>
          <w:p w14:paraId="32E6BEC5" w14:textId="1739D6F8" w:rsidR="39CFC2B6" w:rsidRDefault="00D35BBD" w:rsidP="39CFC2B6">
            <w:pPr>
              <w:rPr>
                <w:szCs w:val="24"/>
              </w:rPr>
            </w:pPr>
            <w:ins w:id="10" w:author="Theising, Adam" w:date="2023-08-14T22:01:00Z">
              <w:r>
                <w:rPr>
                  <w:noProof/>
                  <w:szCs w:val="24"/>
                </w:rPr>
                <w:drawing>
                  <wp:inline distT="0" distB="0" distL="0" distR="0" wp14:anchorId="73F186E4" wp14:editId="6B4B6CF0">
                    <wp:extent cx="1035050" cy="103505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35050" cy="10350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205" w:type="dxa"/>
          </w:tcPr>
          <w:p w14:paraId="43F88ED9" w14:textId="2FEC4262" w:rsidR="39CFC2B6" w:rsidRPr="00D35BBD" w:rsidDel="00D35BBD" w:rsidRDefault="39CFC2B6" w:rsidP="39CFC2B6">
            <w:pPr>
              <w:rPr>
                <w:del w:id="11" w:author="Theising, Adam" w:date="2023-08-14T22:01:00Z"/>
                <w:rFonts w:asciiTheme="majorHAnsi" w:hAnsiTheme="majorHAnsi"/>
                <w:b/>
                <w:bCs/>
              </w:rPr>
            </w:pPr>
          </w:p>
          <w:p w14:paraId="7DF5541F" w14:textId="7F02B566" w:rsidR="00FC59DD" w:rsidRPr="00D35BBD" w:rsidRDefault="00FC59DD" w:rsidP="39CFC2B6">
            <w:pPr>
              <w:rPr>
                <w:rFonts w:asciiTheme="majorHAnsi" w:hAnsiTheme="majorHAnsi"/>
                <w:szCs w:val="24"/>
                <w:rPrChange w:id="12" w:author="Theising, Adam" w:date="2023-08-14T22:02:00Z">
                  <w:rPr>
                    <w:szCs w:val="24"/>
                  </w:rPr>
                </w:rPrChange>
              </w:rPr>
            </w:pPr>
            <w:r w:rsidRPr="00D35BBD">
              <w:rPr>
                <w:rFonts w:asciiTheme="majorHAnsi" w:hAnsiTheme="majorHAnsi"/>
                <w:b/>
                <w:bCs/>
              </w:rPr>
              <w:t>Professor:</w:t>
            </w:r>
          </w:p>
          <w:p w14:paraId="2008370E" w14:textId="5184D330" w:rsidR="4068A7BD" w:rsidRPr="00D35BBD" w:rsidRDefault="4068A7BD" w:rsidP="39CFC2B6">
            <w:pPr>
              <w:rPr>
                <w:rFonts w:asciiTheme="majorHAnsi" w:hAnsiTheme="majorHAnsi"/>
                <w:szCs w:val="24"/>
                <w:rPrChange w:id="13" w:author="Theising, Adam" w:date="2023-08-14T22:02:00Z">
                  <w:rPr>
                    <w:szCs w:val="24"/>
                  </w:rPr>
                </w:rPrChange>
              </w:rPr>
            </w:pPr>
            <w:r w:rsidRPr="00D35BBD">
              <w:rPr>
                <w:rFonts w:asciiTheme="majorHAnsi" w:hAnsiTheme="majorHAnsi"/>
                <w:b/>
                <w:bCs/>
              </w:rPr>
              <w:t>Please call me:</w:t>
            </w:r>
          </w:p>
          <w:p w14:paraId="6DC0456C" w14:textId="7B8DF08A" w:rsidR="00FC59DD" w:rsidRPr="00D35BBD" w:rsidRDefault="00FC59DD" w:rsidP="39CFC2B6">
            <w:pPr>
              <w:rPr>
                <w:rFonts w:asciiTheme="majorHAnsi" w:hAnsiTheme="majorHAnsi"/>
                <w:szCs w:val="24"/>
                <w:rPrChange w:id="14" w:author="Theising, Adam" w:date="2023-08-14T22:02:00Z">
                  <w:rPr>
                    <w:szCs w:val="24"/>
                  </w:rPr>
                </w:rPrChange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Office:</w:t>
            </w:r>
          </w:p>
          <w:p w14:paraId="78E1BF40" w14:textId="2644AC1A" w:rsidR="00FC59DD" w:rsidRPr="00D35BBD" w:rsidRDefault="00FC59DD" w:rsidP="39CFC2B6">
            <w:pPr>
              <w:rPr>
                <w:rFonts w:asciiTheme="majorHAnsi" w:hAnsiTheme="majorHAnsi"/>
                <w:szCs w:val="24"/>
                <w:rPrChange w:id="15" w:author="Theising, Adam" w:date="2023-08-14T22:02:00Z">
                  <w:rPr>
                    <w:szCs w:val="24"/>
                  </w:rPr>
                </w:rPrChange>
              </w:rPr>
            </w:pPr>
            <w:r w:rsidRPr="00D35BBD">
              <w:rPr>
                <w:rFonts w:asciiTheme="majorHAnsi" w:hAnsiTheme="majorHAnsi"/>
                <w:b/>
                <w:bCs/>
              </w:rPr>
              <w:t>Office hours:</w:t>
            </w:r>
          </w:p>
          <w:p w14:paraId="4023B5C3" w14:textId="676EA1E0" w:rsidR="00FC59DD" w:rsidRPr="00D35BBD" w:rsidRDefault="00FC59DD" w:rsidP="39CFC2B6">
            <w:pPr>
              <w:rPr>
                <w:rFonts w:asciiTheme="majorHAnsi" w:hAnsiTheme="majorHAnsi"/>
                <w:szCs w:val="24"/>
                <w:rPrChange w:id="16" w:author="Theising, Adam" w:date="2023-08-14T22:02:00Z">
                  <w:rPr>
                    <w:szCs w:val="24"/>
                  </w:rPr>
                </w:rPrChange>
              </w:rPr>
            </w:pPr>
            <w:r w:rsidRPr="00D35BBD">
              <w:rPr>
                <w:rFonts w:asciiTheme="majorHAnsi" w:hAnsiTheme="majorHAnsi"/>
                <w:b/>
                <w:bCs/>
                <w:rPrChange w:id="17" w:author="Theising, Adam" w:date="2023-08-14T22:02:00Z">
                  <w:rPr>
                    <w:rFonts w:asciiTheme="majorHAnsi" w:hAnsiTheme="majorHAnsi"/>
                    <w:b/>
                    <w:bCs/>
                    <w:highlight w:val="yellow"/>
                  </w:rPr>
                </w:rPrChange>
              </w:rPr>
              <w:t>Email:</w:t>
            </w:r>
          </w:p>
          <w:p w14:paraId="46DAEC7D" w14:textId="77777777" w:rsidR="39CFC2B6" w:rsidRPr="00D35BBD" w:rsidRDefault="39CFC2B6" w:rsidP="39CFC2B6">
            <w:pPr>
              <w:rPr>
                <w:rFonts w:asciiTheme="majorHAnsi" w:hAnsiTheme="majorHAnsi"/>
                <w:b/>
                <w:bCs/>
                <w:szCs w:val="24"/>
                <w:rPrChange w:id="18" w:author="Theising, Adam" w:date="2023-08-14T22:02:00Z">
                  <w:rPr>
                    <w:b/>
                    <w:bCs/>
                    <w:szCs w:val="24"/>
                  </w:rPr>
                </w:rPrChange>
              </w:rPr>
            </w:pPr>
          </w:p>
          <w:p w14:paraId="7E705787" w14:textId="77777777" w:rsidR="00D81DE3" w:rsidRPr="00D35BBD" w:rsidRDefault="00D81DE3" w:rsidP="39CFC2B6">
            <w:pPr>
              <w:rPr>
                <w:rFonts w:asciiTheme="majorHAnsi" w:hAnsiTheme="majorHAnsi"/>
                <w:b/>
                <w:bCs/>
                <w:szCs w:val="24"/>
                <w:rPrChange w:id="19" w:author="Theising, Adam" w:date="2023-08-14T22:02:00Z">
                  <w:rPr>
                    <w:b/>
                    <w:bCs/>
                    <w:szCs w:val="24"/>
                  </w:rPr>
                </w:rPrChange>
              </w:rPr>
            </w:pPr>
          </w:p>
          <w:p w14:paraId="75778D3E" w14:textId="36DACC6E" w:rsidR="00D81DE3" w:rsidRPr="00D35BBD" w:rsidRDefault="00D81DE3" w:rsidP="39CFC2B6">
            <w:pPr>
              <w:rPr>
                <w:rFonts w:asciiTheme="majorHAnsi" w:hAnsiTheme="majorHAnsi"/>
                <w:b/>
                <w:bCs/>
                <w:szCs w:val="24"/>
                <w:rPrChange w:id="20" w:author="Theising, Adam" w:date="2023-08-14T22:02:00Z">
                  <w:rPr>
                    <w:b/>
                    <w:bCs/>
                    <w:szCs w:val="24"/>
                  </w:rPr>
                </w:rPrChange>
              </w:rPr>
            </w:pPr>
          </w:p>
        </w:tc>
        <w:tc>
          <w:tcPr>
            <w:tcW w:w="4035" w:type="dxa"/>
          </w:tcPr>
          <w:p w14:paraId="70870102" w14:textId="746EE266" w:rsidR="39CFC2B6" w:rsidRPr="00D35BBD" w:rsidDel="00D35BBD" w:rsidRDefault="39CFC2B6" w:rsidP="39CFC2B6">
            <w:pPr>
              <w:rPr>
                <w:del w:id="21" w:author="Theising, Adam" w:date="2023-08-14T22:01:00Z"/>
                <w:rFonts w:asciiTheme="majorHAnsi" w:hAnsiTheme="majorHAnsi"/>
              </w:rPr>
            </w:pPr>
          </w:p>
          <w:p w14:paraId="6530AAB1" w14:textId="47F7B33A" w:rsidR="00723575" w:rsidRPr="00D35BBD" w:rsidRDefault="005959BD" w:rsidP="39CFC2B6">
            <w:pPr>
              <w:rPr>
                <w:rFonts w:asciiTheme="majorHAnsi" w:hAnsiTheme="majorHAnsi"/>
                <w:szCs w:val="24"/>
                <w:rPrChange w:id="22" w:author="Theising, Adam" w:date="2023-08-14T22:02:00Z">
                  <w:rPr>
                    <w:szCs w:val="24"/>
                  </w:rPr>
                </w:rPrChange>
              </w:rPr>
            </w:pPr>
            <w:r w:rsidRPr="00D35BBD">
              <w:rPr>
                <w:rFonts w:asciiTheme="majorHAnsi" w:hAnsiTheme="majorHAnsi"/>
              </w:rPr>
              <w:t>Adam Theising</w:t>
            </w:r>
            <w:r w:rsidR="00A520FA" w:rsidRPr="00D35BBD">
              <w:rPr>
                <w:rFonts w:asciiTheme="majorHAnsi" w:hAnsiTheme="majorHAnsi"/>
              </w:rPr>
              <w:t>, PhD</w:t>
            </w:r>
          </w:p>
          <w:p w14:paraId="4836444B" w14:textId="7E5FD40D" w:rsidR="00A520FA" w:rsidRPr="00D35BBD" w:rsidRDefault="00A520FA" w:rsidP="39CFC2B6">
            <w:pPr>
              <w:rPr>
                <w:rFonts w:asciiTheme="majorHAnsi" w:hAnsiTheme="majorHAnsi"/>
                <w:b/>
                <w:bCs/>
                <w:szCs w:val="24"/>
                <w:rPrChange w:id="23" w:author="Theising, Adam" w:date="2023-08-14T22:02:00Z">
                  <w:rPr>
                    <w:b/>
                    <w:bCs/>
                    <w:szCs w:val="24"/>
                  </w:rPr>
                </w:rPrChange>
              </w:rPr>
            </w:pPr>
            <w:r w:rsidRPr="00D35BBD">
              <w:rPr>
                <w:rFonts w:asciiTheme="majorHAnsi" w:hAnsiTheme="majorHAnsi"/>
              </w:rPr>
              <w:t xml:space="preserve">Dr./Prof. </w:t>
            </w:r>
            <w:r w:rsidR="005959BD" w:rsidRPr="00D35BBD">
              <w:rPr>
                <w:rFonts w:asciiTheme="majorHAnsi" w:hAnsiTheme="majorHAnsi"/>
              </w:rPr>
              <w:t>Theising</w:t>
            </w:r>
            <w:r w:rsidRPr="00D35BBD">
              <w:rPr>
                <w:rFonts w:asciiTheme="majorHAnsi" w:hAnsiTheme="majorHAnsi"/>
              </w:rPr>
              <w:t xml:space="preserve"> (“</w:t>
            </w:r>
            <w:r w:rsidR="005959BD" w:rsidRPr="00D35BBD">
              <w:rPr>
                <w:rFonts w:asciiTheme="majorHAnsi" w:hAnsiTheme="majorHAnsi"/>
              </w:rPr>
              <w:t>Tie-sing</w:t>
            </w:r>
            <w:r w:rsidRPr="00D35BBD">
              <w:rPr>
                <w:rFonts w:asciiTheme="majorHAnsi" w:hAnsiTheme="majorHAnsi"/>
              </w:rPr>
              <w:t>”)</w:t>
            </w:r>
          </w:p>
          <w:p w14:paraId="1FE54BB9" w14:textId="78EB4517" w:rsidR="00DE57A4" w:rsidRPr="00D35BBD" w:rsidRDefault="00DE57A4" w:rsidP="39CFC2B6">
            <w:pPr>
              <w:rPr>
                <w:rFonts w:asciiTheme="majorHAnsi" w:hAnsiTheme="majorHAnsi"/>
                <w:szCs w:val="24"/>
                <w:rPrChange w:id="24" w:author="Theising, Adam" w:date="2023-08-14T22:02:00Z">
                  <w:rPr>
                    <w:szCs w:val="24"/>
                  </w:rPr>
                </w:rPrChange>
              </w:rPr>
            </w:pPr>
            <w:r w:rsidRPr="00D35BBD">
              <w:rPr>
                <w:rFonts w:asciiTheme="majorHAnsi" w:hAnsiTheme="majorHAnsi"/>
              </w:rPr>
              <w:t xml:space="preserve">Zoom or </w:t>
            </w:r>
            <w:r w:rsidR="00F1065E" w:rsidRPr="00D35BBD">
              <w:rPr>
                <w:rFonts w:asciiTheme="majorHAnsi" w:hAnsiTheme="majorHAnsi"/>
              </w:rPr>
              <w:t xml:space="preserve">MS </w:t>
            </w:r>
            <w:r w:rsidRPr="00D35BBD">
              <w:rPr>
                <w:rFonts w:asciiTheme="majorHAnsi" w:hAnsiTheme="majorHAnsi"/>
              </w:rPr>
              <w:t>Teams</w:t>
            </w:r>
          </w:p>
          <w:p w14:paraId="350EFB9B" w14:textId="36349230" w:rsidR="00DE57A4" w:rsidRPr="00D35BBD" w:rsidRDefault="00DE57A4" w:rsidP="39CFC2B6">
            <w:pPr>
              <w:rPr>
                <w:rFonts w:asciiTheme="majorHAnsi" w:hAnsiTheme="majorHAnsi"/>
              </w:rPr>
            </w:pPr>
            <w:r w:rsidRPr="00D35BBD">
              <w:rPr>
                <w:rFonts w:asciiTheme="majorHAnsi" w:hAnsiTheme="majorHAnsi"/>
              </w:rPr>
              <w:t>By appointment</w:t>
            </w:r>
            <w:r w:rsidRPr="00D35BBD">
              <w:rPr>
                <w:rFonts w:asciiTheme="majorHAnsi" w:hAnsiTheme="majorHAnsi"/>
                <w:rPrChange w:id="25" w:author="Theising, Adam" w:date="2023-08-14T22:02:00Z">
                  <w:rPr/>
                </w:rPrChange>
              </w:rPr>
              <w:tab/>
            </w:r>
          </w:p>
          <w:p w14:paraId="696D0192" w14:textId="59443EDE" w:rsidR="00D35BBD" w:rsidRDefault="00D35BBD" w:rsidP="39CFC2B6">
            <w:pPr>
              <w:rPr>
                <w:ins w:id="26" w:author="Theising, Adam" w:date="2023-08-14T22:02:00Z"/>
                <w:rFonts w:asciiTheme="majorHAnsi" w:hAnsiTheme="majorHAnsi"/>
                <w:szCs w:val="24"/>
              </w:rPr>
            </w:pPr>
            <w:ins w:id="27" w:author="Theising, Adam" w:date="2023-08-14T22:02:00Z">
              <w:r>
                <w:rPr>
                  <w:rFonts w:asciiTheme="majorHAnsi" w:hAnsiTheme="majorHAnsi"/>
                  <w:szCs w:val="24"/>
                </w:rPr>
                <w:fldChar w:fldCharType="begin"/>
              </w:r>
              <w:r>
                <w:rPr>
                  <w:rFonts w:asciiTheme="majorHAnsi" w:hAnsiTheme="majorHAnsi"/>
                  <w:szCs w:val="24"/>
                </w:rPr>
                <w:instrText xml:space="preserve"> HYPERLINK "mailto:</w:instrText>
              </w:r>
            </w:ins>
            <w:ins w:id="28" w:author="Theising, Adam" w:date="2023-08-14T20:53:00Z">
              <w:r w:rsidRPr="00D35BBD">
                <w:rPr>
                  <w:rFonts w:asciiTheme="majorHAnsi" w:hAnsiTheme="majorHAnsi"/>
                  <w:szCs w:val="24"/>
                  <w:rPrChange w:id="29" w:author="Theising, Adam" w:date="2023-08-14T22:02:00Z">
                    <w:rPr>
                      <w:szCs w:val="24"/>
                    </w:rPr>
                  </w:rPrChange>
                </w:rPr>
                <w:instrText>adam.theising@georgetown.edu</w:instrText>
              </w:r>
            </w:ins>
            <w:ins w:id="30" w:author="Theising, Adam" w:date="2023-08-14T22:02:00Z">
              <w:r>
                <w:rPr>
                  <w:rFonts w:asciiTheme="majorHAnsi" w:hAnsiTheme="majorHAnsi"/>
                  <w:szCs w:val="24"/>
                </w:rPr>
                <w:instrText xml:space="preserve">" </w:instrText>
              </w:r>
              <w:r>
                <w:rPr>
                  <w:rFonts w:asciiTheme="majorHAnsi" w:hAnsiTheme="majorHAnsi"/>
                  <w:szCs w:val="24"/>
                </w:rPr>
                <w:fldChar w:fldCharType="separate"/>
              </w:r>
            </w:ins>
            <w:ins w:id="31" w:author="Theising, Adam" w:date="2023-08-14T20:53:00Z">
              <w:r w:rsidRPr="00042CD1">
                <w:rPr>
                  <w:rStyle w:val="Hyperlink"/>
                  <w:rFonts w:asciiTheme="majorHAnsi" w:hAnsiTheme="majorHAnsi"/>
                  <w:szCs w:val="24"/>
                  <w:rPrChange w:id="32" w:author="Theising, Adam" w:date="2023-08-14T22:02:00Z">
                    <w:rPr>
                      <w:szCs w:val="24"/>
                    </w:rPr>
                  </w:rPrChange>
                </w:rPr>
                <w:t>adam.theising@georgetown.edu</w:t>
              </w:r>
            </w:ins>
            <w:ins w:id="33" w:author="Theising, Adam" w:date="2023-08-14T22:02:00Z">
              <w:r>
                <w:rPr>
                  <w:rFonts w:asciiTheme="majorHAnsi" w:hAnsiTheme="majorHAnsi"/>
                  <w:szCs w:val="24"/>
                </w:rPr>
                <w:fldChar w:fldCharType="end"/>
              </w:r>
            </w:ins>
          </w:p>
          <w:p w14:paraId="6E630060" w14:textId="6066F90B" w:rsidR="00D35BBD" w:rsidRPr="00D35BBD" w:rsidRDefault="00D35BBD" w:rsidP="39CFC2B6">
            <w:pPr>
              <w:rPr>
                <w:rFonts w:asciiTheme="majorHAnsi" w:hAnsiTheme="majorHAnsi"/>
                <w:szCs w:val="24"/>
                <w:rPrChange w:id="34" w:author="Theising, Adam" w:date="2023-08-14T22:02:00Z">
                  <w:rPr>
                    <w:szCs w:val="24"/>
                  </w:rPr>
                </w:rPrChange>
              </w:rPr>
            </w:pPr>
          </w:p>
        </w:tc>
      </w:tr>
    </w:tbl>
    <w:p w14:paraId="6E1F0CA3" w14:textId="6F6A62E2" w:rsidR="00A520FA" w:rsidRDefault="00D81DE3" w:rsidP="00203C81">
      <w:pPr>
        <w:tabs>
          <w:tab w:val="left" w:pos="3240"/>
        </w:tabs>
        <w:contextualSpacing/>
        <w:rPr>
          <w:rFonts w:asciiTheme="majorHAnsi" w:hAnsiTheme="majorHAnsi"/>
        </w:rPr>
      </w:pPr>
      <w:r w:rsidRPr="002535A1">
        <w:rPr>
          <w:b/>
          <w:bCs/>
          <w:szCs w:val="24"/>
        </w:rPr>
        <w:t xml:space="preserve">Teaching Assistants: </w:t>
      </w:r>
      <w:r w:rsidR="00203C81">
        <w:rPr>
          <w:szCs w:val="24"/>
        </w:rPr>
        <w:tab/>
      </w:r>
      <w:commentRangeStart w:id="35"/>
      <w:proofErr w:type="spellStart"/>
      <w:r w:rsidR="00F52E96" w:rsidRPr="00203C81">
        <w:rPr>
          <w:rFonts w:asciiTheme="majorHAnsi" w:hAnsiTheme="majorHAnsi"/>
        </w:rPr>
        <w:t>Yagmur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proofErr w:type="spellStart"/>
      <w:r w:rsidR="00F52E96" w:rsidRPr="00203C81">
        <w:rPr>
          <w:rFonts w:asciiTheme="majorHAnsi" w:hAnsiTheme="majorHAnsi"/>
        </w:rPr>
        <w:t>Menzilcioglu</w:t>
      </w:r>
      <w:proofErr w:type="spellEnd"/>
      <w:r w:rsidR="00F52E96" w:rsidRPr="00203C81">
        <w:rPr>
          <w:rFonts w:asciiTheme="majorHAnsi" w:hAnsiTheme="majorHAnsi"/>
        </w:rPr>
        <w:t xml:space="preserve"> </w:t>
      </w:r>
      <w:r w:rsidR="00A20640">
        <w:rPr>
          <w:rFonts w:asciiTheme="majorHAnsi" w:hAnsiTheme="majorHAnsi"/>
        </w:rPr>
        <w:tab/>
      </w:r>
      <w:r w:rsidR="00A20640" w:rsidRPr="00A20640">
        <w:rPr>
          <w:rFonts w:asciiTheme="majorHAnsi" w:hAnsiTheme="majorHAnsi"/>
        </w:rPr>
        <w:t>ym406@georgetown.edu</w:t>
      </w:r>
    </w:p>
    <w:p w14:paraId="3F814E4A" w14:textId="3B06635B" w:rsidR="00A20640" w:rsidRPr="00FB67B2" w:rsidRDefault="00A20640" w:rsidP="00203C81">
      <w:pPr>
        <w:tabs>
          <w:tab w:val="left" w:pos="3240"/>
        </w:tabs>
        <w:contextualSpacing/>
        <w:rPr>
          <w:szCs w:val="24"/>
        </w:rPr>
      </w:pPr>
      <w:r>
        <w:rPr>
          <w:rFonts w:asciiTheme="majorHAnsi" w:hAnsiTheme="majorHAnsi"/>
        </w:rPr>
        <w:tab/>
      </w:r>
      <w:r w:rsidRPr="00A20640">
        <w:rPr>
          <w:rFonts w:asciiTheme="majorHAnsi" w:hAnsiTheme="majorHAnsi"/>
        </w:rPr>
        <w:t xml:space="preserve">Kaitlyn Wilson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20640">
        <w:rPr>
          <w:rFonts w:asciiTheme="majorHAnsi" w:hAnsiTheme="majorHAnsi"/>
        </w:rPr>
        <w:t>kw832@georgetown.edu</w:t>
      </w:r>
      <w:commentRangeEnd w:id="35"/>
      <w:r w:rsidR="00790ACD">
        <w:rPr>
          <w:rStyle w:val="CommentReference"/>
        </w:rPr>
        <w:commentReference w:id="35"/>
      </w:r>
    </w:p>
    <w:p w14:paraId="555A23C9" w14:textId="77777777" w:rsidR="007372CD" w:rsidRPr="00FB67B2" w:rsidRDefault="007372CD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bookmarkStart w:id="36" w:name="_Hlk61250495"/>
    </w:p>
    <w:p w14:paraId="19415FF7" w14:textId="49609808" w:rsidR="00A520FA" w:rsidRPr="00FB67B2" w:rsidRDefault="00A520FA" w:rsidP="00A520FA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  <w:r w:rsidRPr="7CB72581">
        <w:rPr>
          <w:rFonts w:asciiTheme="majorHAnsi" w:hAnsiTheme="majorHAnsi"/>
          <w:b/>
          <w:color w:val="244061" w:themeColor="accent1" w:themeShade="80"/>
        </w:rPr>
        <w:t>COURSE DESCRIPTION</w:t>
      </w:r>
      <w: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4C0928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End w:id="36"/>
    </w:p>
    <w:p w14:paraId="43A53110" w14:textId="7E33D9E1" w:rsidR="007372CD" w:rsidRPr="00FB67B2" w:rsidRDefault="00A520FA" w:rsidP="002535A1">
      <w:pPr>
        <w:contextualSpacing/>
        <w:jc w:val="both"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Cs/>
          <w:szCs w:val="24"/>
        </w:rPr>
        <w:t xml:space="preserve">This course will cover </w:t>
      </w:r>
      <w:r w:rsidR="0064750D" w:rsidRPr="00FB67B2">
        <w:rPr>
          <w:rFonts w:asciiTheme="majorHAnsi" w:hAnsiTheme="majorHAnsi"/>
          <w:bCs/>
          <w:szCs w:val="24"/>
        </w:rPr>
        <w:t xml:space="preserve">advanced theory and </w:t>
      </w:r>
      <w:r w:rsidR="00384793" w:rsidRPr="00FB67B2">
        <w:rPr>
          <w:rFonts w:asciiTheme="majorHAnsi" w:hAnsiTheme="majorHAnsi"/>
          <w:bCs/>
          <w:szCs w:val="24"/>
        </w:rPr>
        <w:t xml:space="preserve">applications </w:t>
      </w:r>
      <w:r w:rsidR="0064750D" w:rsidRPr="00FB67B2">
        <w:rPr>
          <w:rFonts w:asciiTheme="majorHAnsi" w:hAnsiTheme="majorHAnsi"/>
          <w:bCs/>
          <w:szCs w:val="24"/>
        </w:rPr>
        <w:t xml:space="preserve">underlying environmental economics and </w:t>
      </w:r>
      <w:r w:rsidR="00C87608" w:rsidRPr="00FB67B2">
        <w:rPr>
          <w:rFonts w:asciiTheme="majorHAnsi" w:hAnsiTheme="majorHAnsi"/>
          <w:bCs/>
          <w:szCs w:val="24"/>
        </w:rPr>
        <w:t xml:space="preserve">examples </w:t>
      </w:r>
      <w:r w:rsidR="00A6037A" w:rsidRPr="00FB67B2">
        <w:rPr>
          <w:rFonts w:asciiTheme="majorHAnsi" w:hAnsiTheme="majorHAnsi"/>
          <w:bCs/>
          <w:szCs w:val="24"/>
        </w:rPr>
        <w:t xml:space="preserve">from </w:t>
      </w:r>
      <w:r w:rsidR="0064750D" w:rsidRPr="00FB67B2">
        <w:rPr>
          <w:rFonts w:asciiTheme="majorHAnsi" w:hAnsiTheme="majorHAnsi"/>
          <w:bCs/>
          <w:szCs w:val="24"/>
        </w:rPr>
        <w:t>real</w:t>
      </w:r>
      <w:r w:rsidR="00A6037A" w:rsidRPr="00FB67B2">
        <w:rPr>
          <w:rFonts w:asciiTheme="majorHAnsi" w:hAnsiTheme="majorHAnsi"/>
          <w:bCs/>
          <w:szCs w:val="24"/>
        </w:rPr>
        <w:t>-</w:t>
      </w:r>
      <w:r w:rsidR="0064750D" w:rsidRPr="00FB67B2">
        <w:rPr>
          <w:rFonts w:asciiTheme="majorHAnsi" w:hAnsiTheme="majorHAnsi"/>
          <w:bCs/>
          <w:szCs w:val="24"/>
        </w:rPr>
        <w:t xml:space="preserve">world scenarios. </w:t>
      </w:r>
      <w:r w:rsidRPr="00FB67B2">
        <w:rPr>
          <w:rFonts w:asciiTheme="majorHAnsi" w:hAnsiTheme="majorHAnsi"/>
          <w:bCs/>
          <w:szCs w:val="24"/>
        </w:rPr>
        <w:t>The foundations of microeconomic theory lie in the decisions of consumers and producers</w:t>
      </w:r>
      <w:r w:rsidR="00F54D28" w:rsidRPr="00FB67B2">
        <w:rPr>
          <w:rFonts w:asciiTheme="majorHAnsi" w:hAnsiTheme="majorHAnsi"/>
          <w:bCs/>
          <w:szCs w:val="24"/>
        </w:rPr>
        <w:t>, but these decisions are often made under incomplete information or incomplete markets</w:t>
      </w:r>
      <w:r w:rsidRPr="00FB67B2">
        <w:rPr>
          <w:rFonts w:asciiTheme="majorHAnsi" w:hAnsiTheme="majorHAnsi"/>
          <w:bCs/>
          <w:szCs w:val="24"/>
        </w:rPr>
        <w:t xml:space="preserve">. </w:t>
      </w:r>
      <w:r w:rsidR="00DE2FB4" w:rsidRPr="00FB67B2">
        <w:rPr>
          <w:rFonts w:asciiTheme="majorHAnsi" w:hAnsiTheme="majorHAnsi"/>
          <w:bCs/>
          <w:szCs w:val="24"/>
        </w:rPr>
        <w:t xml:space="preserve">We will first build an understanding of </w:t>
      </w:r>
      <w:r w:rsidR="006E3F91" w:rsidRPr="00FB67B2">
        <w:rPr>
          <w:rFonts w:asciiTheme="majorHAnsi" w:hAnsiTheme="majorHAnsi"/>
          <w:bCs/>
          <w:szCs w:val="24"/>
        </w:rPr>
        <w:t xml:space="preserve">how markets fail, then continue with methods frequently used to measure these failures, and </w:t>
      </w:r>
      <w:r w:rsidR="0004326A" w:rsidRPr="00FB67B2">
        <w:rPr>
          <w:rFonts w:asciiTheme="majorHAnsi" w:hAnsiTheme="majorHAnsi"/>
          <w:bCs/>
          <w:szCs w:val="24"/>
        </w:rPr>
        <w:t>then we conclude with p</w:t>
      </w:r>
      <w:r w:rsidR="00AA0F01" w:rsidRPr="00FB67B2">
        <w:rPr>
          <w:rFonts w:asciiTheme="majorHAnsi" w:hAnsiTheme="majorHAnsi"/>
          <w:bCs/>
          <w:szCs w:val="24"/>
        </w:rPr>
        <w:t>olicy tools that are designed to correct the markets. T</w:t>
      </w:r>
      <w:r w:rsidR="0004326A" w:rsidRPr="00FB67B2">
        <w:rPr>
          <w:rFonts w:asciiTheme="majorHAnsi" w:hAnsiTheme="majorHAnsi"/>
          <w:bCs/>
          <w:szCs w:val="24"/>
        </w:rPr>
        <w:t xml:space="preserve">he course </w:t>
      </w:r>
      <w:r w:rsidR="00B83621" w:rsidRPr="00FB67B2">
        <w:rPr>
          <w:rFonts w:asciiTheme="majorHAnsi" w:hAnsiTheme="majorHAnsi"/>
          <w:bCs/>
          <w:szCs w:val="24"/>
        </w:rPr>
        <w:t xml:space="preserve">relies on published literature for case studies and </w:t>
      </w:r>
      <w:r w:rsidR="004C04DB" w:rsidRPr="00FB67B2">
        <w:rPr>
          <w:rFonts w:asciiTheme="majorHAnsi" w:hAnsiTheme="majorHAnsi"/>
          <w:bCs/>
          <w:szCs w:val="24"/>
        </w:rPr>
        <w:t>replication of approaches (done in the R programming language).</w:t>
      </w:r>
      <w:r w:rsidR="00B83621" w:rsidRPr="00FB67B2">
        <w:rPr>
          <w:rFonts w:asciiTheme="majorHAnsi" w:hAnsiTheme="majorHAnsi"/>
          <w:bCs/>
          <w:szCs w:val="24"/>
        </w:rPr>
        <w:t xml:space="preserve"> </w:t>
      </w:r>
      <w:r w:rsidRPr="00FB67B2">
        <w:rPr>
          <w:rFonts w:asciiTheme="majorHAnsi" w:hAnsiTheme="majorHAnsi"/>
          <w:bCs/>
          <w:szCs w:val="24"/>
        </w:rPr>
        <w:t xml:space="preserve">The goal of this course is to </w:t>
      </w:r>
      <w:r w:rsidR="00B52E91" w:rsidRPr="00FB67B2">
        <w:rPr>
          <w:rFonts w:asciiTheme="majorHAnsi" w:hAnsiTheme="majorHAnsi"/>
          <w:bCs/>
          <w:szCs w:val="24"/>
        </w:rPr>
        <w:t xml:space="preserve">establish </w:t>
      </w:r>
      <w:r w:rsidR="00AC341A" w:rsidRPr="00FB67B2">
        <w:rPr>
          <w:rFonts w:asciiTheme="majorHAnsi" w:hAnsiTheme="majorHAnsi"/>
          <w:bCs/>
          <w:szCs w:val="24"/>
        </w:rPr>
        <w:t xml:space="preserve">a </w:t>
      </w:r>
      <w:r w:rsidR="00DB5264" w:rsidRPr="00FB67B2">
        <w:rPr>
          <w:rFonts w:asciiTheme="majorHAnsi" w:hAnsiTheme="majorHAnsi"/>
          <w:bCs/>
          <w:szCs w:val="24"/>
        </w:rPr>
        <w:t>good understanding of environmental-economic issues a</w:t>
      </w:r>
      <w:r w:rsidR="00B52E91" w:rsidRPr="00FB67B2">
        <w:rPr>
          <w:rFonts w:asciiTheme="majorHAnsi" w:hAnsiTheme="majorHAnsi"/>
          <w:bCs/>
          <w:szCs w:val="24"/>
        </w:rPr>
        <w:t xml:space="preserve">nd start to build a tool kit </w:t>
      </w:r>
      <w:r w:rsidR="0023668E" w:rsidRPr="00FB67B2">
        <w:rPr>
          <w:rFonts w:asciiTheme="majorHAnsi" w:hAnsiTheme="majorHAnsi"/>
          <w:bCs/>
          <w:szCs w:val="24"/>
        </w:rPr>
        <w:t xml:space="preserve">such that you will leave </w:t>
      </w:r>
      <w:r w:rsidR="005500B0" w:rsidRPr="00FB67B2">
        <w:rPr>
          <w:rFonts w:asciiTheme="majorHAnsi" w:hAnsiTheme="majorHAnsi"/>
          <w:bCs/>
          <w:szCs w:val="24"/>
        </w:rPr>
        <w:t xml:space="preserve">with the ability to contribute to discussions </w:t>
      </w:r>
      <w:r w:rsidR="00CE4E6B" w:rsidRPr="00FB67B2">
        <w:rPr>
          <w:rFonts w:asciiTheme="majorHAnsi" w:hAnsiTheme="majorHAnsi"/>
          <w:bCs/>
          <w:szCs w:val="24"/>
        </w:rPr>
        <w:t>related to e</w:t>
      </w:r>
      <w:r w:rsidR="0023668E" w:rsidRPr="00FB67B2">
        <w:rPr>
          <w:rFonts w:asciiTheme="majorHAnsi" w:hAnsiTheme="majorHAnsi"/>
          <w:bCs/>
          <w:szCs w:val="24"/>
        </w:rPr>
        <w:t>nvironmental policy</w:t>
      </w:r>
      <w:r w:rsidR="00F2412B" w:rsidRPr="00FB67B2">
        <w:rPr>
          <w:rFonts w:asciiTheme="majorHAnsi" w:hAnsiTheme="majorHAnsi"/>
          <w:bCs/>
          <w:szCs w:val="24"/>
        </w:rPr>
        <w:t xml:space="preserve"> by using economic theory and empirical </w:t>
      </w:r>
      <w:r w:rsidR="00405BD5" w:rsidRPr="00FB67B2">
        <w:rPr>
          <w:rFonts w:asciiTheme="majorHAnsi" w:hAnsiTheme="majorHAnsi"/>
          <w:bCs/>
          <w:szCs w:val="24"/>
        </w:rPr>
        <w:t>methods.</w:t>
      </w:r>
      <w:r w:rsidR="007372CD"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D8AF49B" w14:textId="6BDACADB" w:rsidR="00A54E0D" w:rsidRPr="00FB67B2" w:rsidRDefault="00A54E0D" w:rsidP="00A54E0D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LEARNING OBJECTIVES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6D6CAE2" w14:textId="77777777" w:rsidR="00A54E0D" w:rsidRPr="00FB67B2" w:rsidRDefault="00A54E0D" w:rsidP="001F45DB">
      <w:pPr>
        <w:contextualSpacing/>
        <w:rPr>
          <w:rFonts w:asciiTheme="majorHAnsi" w:hAnsiTheme="majorHAnsi"/>
          <w:bCs/>
          <w:szCs w:val="24"/>
        </w:rPr>
      </w:pPr>
    </w:p>
    <w:p w14:paraId="7931FB38" w14:textId="114B5469" w:rsidR="00A54E0D" w:rsidRPr="00FB67B2" w:rsidRDefault="00B6327E" w:rsidP="00B6327E">
      <w:pPr>
        <w:pStyle w:val="Style1"/>
        <w:numPr>
          <w:ilvl w:val="0"/>
          <w:numId w:val="0"/>
        </w:numPr>
        <w:ind w:left="360"/>
        <w:rPr>
          <w:sz w:val="24"/>
          <w:szCs w:val="24"/>
        </w:rPr>
      </w:pPr>
      <w:r w:rsidRPr="00FB67B2">
        <w:rPr>
          <w:b/>
          <w:bCs w:val="0"/>
          <w:sz w:val="24"/>
          <w:szCs w:val="24"/>
        </w:rPr>
        <w:t>LO 1.</w:t>
      </w:r>
      <w:r w:rsidR="0064750D" w:rsidRPr="00FB67B2">
        <w:rPr>
          <w:sz w:val="24"/>
          <w:szCs w:val="24"/>
        </w:rPr>
        <w:t xml:space="preserve"> </w:t>
      </w:r>
      <w:r w:rsidR="00EF3CCC">
        <w:rPr>
          <w:sz w:val="24"/>
          <w:szCs w:val="24"/>
        </w:rPr>
        <w:t xml:space="preserve">  </w:t>
      </w:r>
      <w:r w:rsidR="00A54E0D" w:rsidRPr="00FB67B2">
        <w:rPr>
          <w:sz w:val="24"/>
          <w:szCs w:val="24"/>
        </w:rPr>
        <w:t xml:space="preserve">Explain </w:t>
      </w:r>
      <w:r w:rsidR="00A82FF4" w:rsidRPr="00FB67B2">
        <w:rPr>
          <w:sz w:val="24"/>
          <w:szCs w:val="24"/>
        </w:rPr>
        <w:t xml:space="preserve">the theoretical foundation </w:t>
      </w:r>
      <w:r w:rsidR="00A54E0D" w:rsidRPr="00FB67B2">
        <w:rPr>
          <w:sz w:val="24"/>
          <w:szCs w:val="24"/>
        </w:rPr>
        <w:t xml:space="preserve">of </w:t>
      </w:r>
      <w:r w:rsidR="007372CD" w:rsidRPr="00FB67B2">
        <w:rPr>
          <w:sz w:val="24"/>
          <w:szCs w:val="24"/>
        </w:rPr>
        <w:t xml:space="preserve">environmental </w:t>
      </w:r>
      <w:r w:rsidR="00A54E0D" w:rsidRPr="00FB67B2">
        <w:rPr>
          <w:sz w:val="24"/>
          <w:szCs w:val="24"/>
        </w:rPr>
        <w:t>economics</w:t>
      </w:r>
      <w:r w:rsidR="007372CD" w:rsidRPr="00FB67B2">
        <w:rPr>
          <w:sz w:val="24"/>
          <w:szCs w:val="24"/>
        </w:rPr>
        <w:t>.</w:t>
      </w:r>
    </w:p>
    <w:p w14:paraId="0D7F7940" w14:textId="24326E32" w:rsidR="00A54E0D" w:rsidRPr="00FB67B2" w:rsidRDefault="00B6327E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</w:t>
      </w:r>
      <w:r w:rsidR="00A54E0D" w:rsidRPr="00FB67B2">
        <w:rPr>
          <w:rFonts w:asciiTheme="majorHAnsi" w:hAnsiTheme="majorHAnsi"/>
          <w:b/>
          <w:szCs w:val="24"/>
        </w:rPr>
        <w:t>O 2.</w:t>
      </w:r>
      <w:r w:rsidR="0064750D" w:rsidRPr="00FB67B2">
        <w:rPr>
          <w:rFonts w:asciiTheme="majorHAnsi" w:hAnsiTheme="majorHAnsi"/>
          <w:b/>
          <w:szCs w:val="24"/>
        </w:rPr>
        <w:t xml:space="preserve"> </w:t>
      </w:r>
      <w:r w:rsidR="00EF3CCC">
        <w:rPr>
          <w:rFonts w:asciiTheme="majorHAnsi" w:hAnsiTheme="majorHAnsi"/>
          <w:b/>
          <w:szCs w:val="24"/>
        </w:rPr>
        <w:t xml:space="preserve">  </w:t>
      </w:r>
      <w:r w:rsidR="00A82FF4" w:rsidRPr="00FB67B2">
        <w:rPr>
          <w:rFonts w:asciiTheme="majorHAnsi" w:hAnsiTheme="majorHAnsi"/>
          <w:bCs/>
          <w:szCs w:val="24"/>
        </w:rPr>
        <w:t>Identify several methods used to measure environmental benefits.</w:t>
      </w:r>
    </w:p>
    <w:p w14:paraId="6E5B40EC" w14:textId="16219798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3.</w:t>
      </w:r>
      <w:r w:rsidR="00B6596E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B6596E" w:rsidRPr="00FB67B2">
        <w:rPr>
          <w:rFonts w:asciiTheme="majorHAnsi" w:hAnsiTheme="majorHAnsi"/>
          <w:bCs/>
          <w:szCs w:val="24"/>
        </w:rPr>
        <w:t xml:space="preserve">Propose </w:t>
      </w:r>
      <w:r w:rsidR="001358A0" w:rsidRPr="00FB67B2">
        <w:rPr>
          <w:rFonts w:asciiTheme="majorHAnsi" w:hAnsiTheme="majorHAnsi"/>
          <w:bCs/>
          <w:szCs w:val="24"/>
        </w:rPr>
        <w:t xml:space="preserve">a method that could be used to correct a specific market failure. </w:t>
      </w:r>
    </w:p>
    <w:p w14:paraId="3DD6922C" w14:textId="0B68CECD" w:rsidR="00A54E0D" w:rsidRPr="00FB67B2" w:rsidRDefault="00A54E0D" w:rsidP="00B6327E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4.</w:t>
      </w:r>
      <w:r w:rsidR="001358A0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="00170981" w:rsidRPr="00FB67B2">
        <w:rPr>
          <w:rFonts w:asciiTheme="majorHAnsi" w:hAnsiTheme="majorHAnsi"/>
          <w:bCs/>
          <w:szCs w:val="24"/>
        </w:rPr>
        <w:t>Describe the history of environmental policy and its outcomes.</w:t>
      </w:r>
    </w:p>
    <w:p w14:paraId="3AD78D38" w14:textId="68A5BE1A" w:rsidR="00B6327E" w:rsidRDefault="00A54E0D" w:rsidP="007372CD">
      <w:pPr>
        <w:ind w:firstLine="360"/>
        <w:contextualSpacing/>
        <w:rPr>
          <w:rFonts w:asciiTheme="majorHAnsi" w:hAnsiTheme="majorHAnsi"/>
          <w:bCs/>
          <w:szCs w:val="24"/>
        </w:rPr>
      </w:pPr>
      <w:r w:rsidRPr="00FB67B2">
        <w:rPr>
          <w:rFonts w:asciiTheme="majorHAnsi" w:hAnsiTheme="majorHAnsi"/>
          <w:b/>
          <w:szCs w:val="24"/>
        </w:rPr>
        <w:t>LO 5.</w:t>
      </w:r>
      <w:r w:rsidR="0064750D" w:rsidRPr="00FB67B2">
        <w:rPr>
          <w:rFonts w:asciiTheme="majorHAnsi" w:hAnsiTheme="majorHAnsi"/>
          <w:bCs/>
          <w:szCs w:val="24"/>
        </w:rPr>
        <w:t xml:space="preserve"> </w:t>
      </w:r>
      <w:r w:rsidR="00EF3CCC">
        <w:rPr>
          <w:rFonts w:asciiTheme="majorHAnsi" w:hAnsiTheme="majorHAnsi"/>
          <w:bCs/>
          <w:szCs w:val="24"/>
        </w:rPr>
        <w:t xml:space="preserve">  </w:t>
      </w:r>
      <w:r w:rsidRPr="00FB67B2">
        <w:rPr>
          <w:rFonts w:asciiTheme="majorHAnsi" w:hAnsiTheme="majorHAnsi"/>
          <w:bCs/>
          <w:szCs w:val="24"/>
        </w:rPr>
        <w:t>Asses</w:t>
      </w:r>
      <w:r w:rsidR="0064750D" w:rsidRPr="00FB67B2">
        <w:rPr>
          <w:rFonts w:asciiTheme="majorHAnsi" w:hAnsiTheme="majorHAnsi"/>
          <w:bCs/>
          <w:szCs w:val="24"/>
        </w:rPr>
        <w:t>s</w:t>
      </w:r>
      <w:r w:rsidRPr="00FB67B2">
        <w:rPr>
          <w:rFonts w:asciiTheme="majorHAnsi" w:hAnsiTheme="majorHAnsi"/>
          <w:bCs/>
          <w:szCs w:val="24"/>
        </w:rPr>
        <w:t xml:space="preserve"> the efficiency and unintended consequences of an environmental policy</w:t>
      </w:r>
      <w:r w:rsidR="007372CD" w:rsidRPr="00FB67B2">
        <w:rPr>
          <w:rFonts w:asciiTheme="majorHAnsi" w:hAnsiTheme="majorHAnsi"/>
          <w:bCs/>
          <w:szCs w:val="24"/>
        </w:rPr>
        <w:t>.</w:t>
      </w:r>
    </w:p>
    <w:p w14:paraId="53BA77D7" w14:textId="77777777" w:rsidR="00FB67B2" w:rsidRPr="00FB67B2" w:rsidRDefault="00FB67B2" w:rsidP="007372CD">
      <w:pPr>
        <w:ind w:firstLine="360"/>
        <w:contextualSpacing/>
        <w:rPr>
          <w:rFonts w:asciiTheme="majorHAnsi" w:hAnsiTheme="majorHAnsi"/>
          <w:szCs w:val="24"/>
        </w:rPr>
      </w:pPr>
    </w:p>
    <w:p w14:paraId="7A517562" w14:textId="77777777" w:rsidR="00004364" w:rsidRPr="00FB67B2" w:rsidRDefault="00004364" w:rsidP="001F45DB">
      <w:pPr>
        <w:contextualSpacing/>
        <w:rPr>
          <w:rFonts w:asciiTheme="majorHAnsi" w:hAnsiTheme="majorHAnsi"/>
          <w:szCs w:val="24"/>
        </w:rPr>
      </w:pPr>
    </w:p>
    <w:p w14:paraId="22111ADA" w14:textId="014A7084" w:rsidR="00B6327E" w:rsidRPr="00FB67B2" w:rsidRDefault="00B6327E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 xml:space="preserve">CONTACTING 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>US</w:t>
      </w:r>
      <w:r w:rsidR="00FC59DD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 xml:space="preserve"> </w:t>
      </w:r>
      <w:r w:rsidR="00173344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3FE68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F7C8264" w14:textId="67738303" w:rsidR="00B6327E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B6327E" w:rsidRPr="00FB67B2">
        <w:rPr>
          <w:rFonts w:asciiTheme="majorHAnsi" w:hAnsiTheme="majorHAnsi"/>
          <w:szCs w:val="24"/>
        </w:rPr>
        <w:t xml:space="preserve"> will make class announcements and provide additional information to students through email (using your university email address). You can expect</w:t>
      </w:r>
      <w:del w:id="37" w:author="Theising, Adam" w:date="2023-08-14T21:38:00Z">
        <w:r w:rsidR="00B6327E" w:rsidRPr="00FB67B2" w:rsidDel="001A0E49">
          <w:rPr>
            <w:rFonts w:asciiTheme="majorHAnsi" w:hAnsiTheme="majorHAnsi"/>
            <w:szCs w:val="24"/>
          </w:rPr>
          <w:delText xml:space="preserve"> </w:delText>
        </w:r>
      </w:del>
      <w:r w:rsidR="00BB3B36">
        <w:rPr>
          <w:rFonts w:asciiTheme="majorHAnsi" w:hAnsiTheme="majorHAnsi"/>
          <w:szCs w:val="24"/>
        </w:rPr>
        <w:t xml:space="preserve"> </w:t>
      </w:r>
      <w:r w:rsidR="00B6327E" w:rsidRPr="00FB67B2">
        <w:rPr>
          <w:rFonts w:asciiTheme="majorHAnsi" w:hAnsiTheme="majorHAnsi"/>
          <w:szCs w:val="24"/>
        </w:rPr>
        <w:t xml:space="preserve">that </w:t>
      </w:r>
      <w:r w:rsidRPr="00FB67B2">
        <w:rPr>
          <w:rFonts w:asciiTheme="majorHAnsi" w:hAnsiTheme="majorHAnsi"/>
          <w:szCs w:val="24"/>
        </w:rPr>
        <w:t xml:space="preserve">we </w:t>
      </w:r>
      <w:r w:rsidR="00B6327E" w:rsidRPr="00FB67B2">
        <w:rPr>
          <w:rFonts w:asciiTheme="majorHAnsi" w:hAnsiTheme="majorHAnsi"/>
          <w:szCs w:val="24"/>
        </w:rPr>
        <w:t xml:space="preserve">will respond to your emails within </w:t>
      </w:r>
      <w:r w:rsidRPr="00FB67B2">
        <w:rPr>
          <w:rFonts w:asciiTheme="majorHAnsi" w:hAnsiTheme="majorHAnsi"/>
          <w:szCs w:val="24"/>
        </w:rPr>
        <w:t>48</w:t>
      </w:r>
      <w:r w:rsidR="00B6327E" w:rsidRPr="00FB67B2">
        <w:rPr>
          <w:rFonts w:asciiTheme="majorHAnsi" w:hAnsiTheme="majorHAnsi"/>
          <w:szCs w:val="24"/>
        </w:rPr>
        <w:t xml:space="preserve"> hours. </w:t>
      </w:r>
      <w:r w:rsidRPr="00FB67B2">
        <w:rPr>
          <w:rFonts w:asciiTheme="majorHAnsi" w:hAnsiTheme="majorHAnsi"/>
          <w:szCs w:val="24"/>
        </w:rPr>
        <w:t>Office hours will be conducted virtually and must be arranged via email ahead of time</w:t>
      </w:r>
      <w:r w:rsidR="00824472" w:rsidRPr="00FB67B2">
        <w:rPr>
          <w:rFonts w:asciiTheme="majorHAnsi" w:hAnsiTheme="majorHAnsi"/>
          <w:szCs w:val="24"/>
        </w:rPr>
        <w:t>.</w:t>
      </w:r>
    </w:p>
    <w:p w14:paraId="0CDB5607" w14:textId="77777777" w:rsidR="00FB67B2" w:rsidRPr="00FB67B2" w:rsidRDefault="00FB67B2" w:rsidP="00622FD2">
      <w:pPr>
        <w:contextualSpacing/>
        <w:jc w:val="both"/>
        <w:rPr>
          <w:rFonts w:asciiTheme="majorHAnsi" w:hAnsiTheme="majorHAnsi"/>
          <w:szCs w:val="24"/>
        </w:rPr>
      </w:pPr>
    </w:p>
    <w:p w14:paraId="66A327FE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1C422A3F" w14:textId="557FF3AD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COURSE MATERIALS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315B66BD" w14:textId="77777777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71CAFE9B" w14:textId="305A94F2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b/>
          <w:bCs/>
          <w:szCs w:val="24"/>
        </w:rPr>
        <w:t xml:space="preserve">Textbook: </w:t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b/>
          <w:bCs/>
          <w:szCs w:val="24"/>
        </w:rPr>
        <w:tab/>
      </w:r>
      <w:r w:rsidRPr="00FB67B2">
        <w:rPr>
          <w:rFonts w:asciiTheme="majorHAnsi" w:hAnsiTheme="majorHAnsi"/>
          <w:szCs w:val="24"/>
        </w:rPr>
        <w:t>Markets and the Environment; Keohane and Olmstead</w:t>
      </w:r>
      <w:r w:rsidR="00F106E3" w:rsidRPr="00FB67B2">
        <w:rPr>
          <w:rFonts w:asciiTheme="majorHAnsi" w:hAnsiTheme="majorHAnsi"/>
          <w:szCs w:val="24"/>
        </w:rPr>
        <w:t xml:space="preserve"> (K&amp;O)</w:t>
      </w:r>
    </w:p>
    <w:p w14:paraId="2743ED31" w14:textId="21F652FC" w:rsidR="009D1800" w:rsidRPr="00FB67B2" w:rsidRDefault="009D1800" w:rsidP="001F45DB">
      <w:pPr>
        <w:contextualSpacing/>
        <w:rPr>
          <w:rFonts w:asciiTheme="majorHAnsi" w:hAnsiTheme="majorHAnsi"/>
          <w:b/>
          <w:bCs/>
          <w:szCs w:val="24"/>
        </w:rPr>
      </w:pP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</w:r>
      <w:proofErr w:type="spellStart"/>
      <w:r w:rsidRPr="00FB67B2">
        <w:rPr>
          <w:rFonts w:asciiTheme="majorHAnsi" w:hAnsiTheme="majorHAnsi"/>
          <w:i/>
          <w:iCs/>
          <w:szCs w:val="24"/>
        </w:rPr>
        <w:t>eTextbook</w:t>
      </w:r>
      <w:proofErr w:type="spellEnd"/>
      <w:r w:rsidRPr="00FB67B2">
        <w:rPr>
          <w:rFonts w:asciiTheme="majorHAnsi" w:hAnsiTheme="majorHAnsi"/>
          <w:i/>
          <w:iCs/>
          <w:szCs w:val="24"/>
        </w:rPr>
        <w:t>: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28.99</w:t>
      </w:r>
      <w:r w:rsidRPr="00FB67B2">
        <w:rPr>
          <w:rFonts w:asciiTheme="majorHAnsi" w:hAnsiTheme="majorHAnsi"/>
          <w:szCs w:val="24"/>
        </w:rPr>
        <w:t xml:space="preserve"> ; </w:t>
      </w:r>
      <w:r w:rsidRPr="00FB67B2">
        <w:rPr>
          <w:rFonts w:asciiTheme="majorHAnsi" w:hAnsiTheme="majorHAnsi"/>
          <w:i/>
          <w:iCs/>
          <w:szCs w:val="24"/>
        </w:rPr>
        <w:t>Paperback</w:t>
      </w:r>
      <w:r w:rsidR="007372CD" w:rsidRPr="00FB67B2">
        <w:rPr>
          <w:rFonts w:asciiTheme="majorHAnsi" w:hAnsiTheme="majorHAnsi"/>
          <w:i/>
          <w:iCs/>
          <w:szCs w:val="24"/>
        </w:rPr>
        <w:t xml:space="preserve"> (used)</w:t>
      </w:r>
      <w:r w:rsidRPr="00FB67B2">
        <w:rPr>
          <w:rFonts w:asciiTheme="majorHAnsi" w:hAnsiTheme="majorHAnsi"/>
          <w:szCs w:val="24"/>
        </w:rPr>
        <w:t xml:space="preserve"> $</w:t>
      </w:r>
      <w:r w:rsidR="007372CD" w:rsidRPr="00FB67B2">
        <w:rPr>
          <w:rFonts w:asciiTheme="majorHAnsi" w:hAnsiTheme="majorHAnsi"/>
          <w:szCs w:val="24"/>
        </w:rPr>
        <w:t>9</w:t>
      </w:r>
      <w:r w:rsidRPr="00FB67B2">
        <w:rPr>
          <w:rFonts w:asciiTheme="majorHAnsi" w:hAnsiTheme="majorHAnsi"/>
          <w:szCs w:val="24"/>
        </w:rPr>
        <w:t xml:space="preserve">.95 – </w:t>
      </w:r>
      <w:hyperlink r:id="rId16" w:history="1">
        <w:r w:rsidRPr="00FB67B2">
          <w:rPr>
            <w:rStyle w:val="Hyperlink"/>
            <w:rFonts w:asciiTheme="majorHAnsi" w:hAnsiTheme="majorHAnsi"/>
            <w:szCs w:val="24"/>
          </w:rPr>
          <w:t>Amazon link here</w:t>
        </w:r>
      </w:hyperlink>
    </w:p>
    <w:p w14:paraId="1EFBEDEE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47E420E0" w14:textId="3CBB8655" w:rsidR="009D1800" w:rsidRPr="00FB67B2" w:rsidRDefault="007372C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have carefully chosen a book that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believe does an excellent job of covering the </w:t>
      </w:r>
      <w:r w:rsidR="0064750D" w:rsidRPr="00FB67B2">
        <w:rPr>
          <w:rFonts w:asciiTheme="majorHAnsi" w:hAnsiTheme="majorHAnsi"/>
          <w:szCs w:val="24"/>
        </w:rPr>
        <w:t>underlying theory</w:t>
      </w:r>
      <w:r w:rsidR="009D1800" w:rsidRPr="00FB67B2">
        <w:rPr>
          <w:rFonts w:asciiTheme="majorHAnsi" w:hAnsiTheme="majorHAnsi"/>
          <w:szCs w:val="24"/>
        </w:rPr>
        <w:t xml:space="preserve"> that will be discussed in this course at the best price </w:t>
      </w:r>
      <w:r w:rsidRPr="00FB67B2">
        <w:rPr>
          <w:rFonts w:asciiTheme="majorHAnsi" w:hAnsiTheme="majorHAnsi"/>
          <w:szCs w:val="24"/>
        </w:rPr>
        <w:t>we</w:t>
      </w:r>
      <w:r w:rsidR="009D1800" w:rsidRPr="00FB67B2">
        <w:rPr>
          <w:rFonts w:asciiTheme="majorHAnsi" w:hAnsiTheme="majorHAnsi"/>
          <w:szCs w:val="24"/>
        </w:rPr>
        <w:t xml:space="preserve"> could find. This is the only required purchase for this course! </w:t>
      </w:r>
      <w:r w:rsidR="00EB5798" w:rsidRPr="00FB67B2">
        <w:rPr>
          <w:rFonts w:asciiTheme="majorHAnsi" w:hAnsiTheme="majorHAnsi"/>
          <w:szCs w:val="24"/>
        </w:rPr>
        <w:t xml:space="preserve">The book will serve as a critical foundation for the </w:t>
      </w:r>
      <w:r w:rsidR="004E28D8" w:rsidRPr="00FB67B2">
        <w:rPr>
          <w:rFonts w:asciiTheme="majorHAnsi" w:hAnsiTheme="majorHAnsi"/>
          <w:szCs w:val="24"/>
        </w:rPr>
        <w:t xml:space="preserve">topics we will </w:t>
      </w:r>
      <w:r w:rsidR="00622FD2" w:rsidRPr="00FB67B2">
        <w:rPr>
          <w:rFonts w:asciiTheme="majorHAnsi" w:hAnsiTheme="majorHAnsi"/>
          <w:szCs w:val="24"/>
        </w:rPr>
        <w:t>cover,</w:t>
      </w:r>
      <w:r w:rsidR="004E28D8" w:rsidRPr="00FB67B2">
        <w:rPr>
          <w:rFonts w:asciiTheme="majorHAnsi" w:hAnsiTheme="majorHAnsi"/>
          <w:szCs w:val="24"/>
        </w:rPr>
        <w:t xml:space="preserve"> and </w:t>
      </w:r>
      <w:r w:rsidR="009D1800" w:rsidRPr="00FB67B2">
        <w:rPr>
          <w:rFonts w:asciiTheme="majorHAnsi" w:hAnsiTheme="majorHAnsi"/>
          <w:szCs w:val="24"/>
        </w:rPr>
        <w:t>it will not be possible to complete the course without it</w:t>
      </w:r>
      <w:r w:rsidR="004E28D8" w:rsidRPr="00FB67B2">
        <w:rPr>
          <w:rFonts w:asciiTheme="majorHAnsi" w:hAnsiTheme="majorHAnsi"/>
          <w:szCs w:val="24"/>
        </w:rPr>
        <w:t xml:space="preserve"> (or without reading it!)</w:t>
      </w:r>
      <w:r w:rsidR="009D1800" w:rsidRPr="00FB67B2">
        <w:rPr>
          <w:rFonts w:asciiTheme="majorHAnsi" w:hAnsiTheme="majorHAnsi"/>
          <w:szCs w:val="24"/>
        </w:rPr>
        <w:t xml:space="preserve">. Other </w:t>
      </w:r>
      <w:r w:rsidRPr="00FB67B2">
        <w:rPr>
          <w:rFonts w:asciiTheme="majorHAnsi" w:hAnsiTheme="majorHAnsi"/>
          <w:szCs w:val="24"/>
        </w:rPr>
        <w:t>G</w:t>
      </w:r>
      <w:r w:rsidR="009D1800" w:rsidRPr="00FB67B2">
        <w:rPr>
          <w:rFonts w:asciiTheme="majorHAnsi" w:hAnsiTheme="majorHAnsi"/>
          <w:szCs w:val="24"/>
        </w:rPr>
        <w:t xml:space="preserve">U instructors have also used this book, so reach out to other students if needed, either edition (first/second) will work great! </w:t>
      </w:r>
      <w:r w:rsidR="00F772AB" w:rsidRPr="00FB67B2">
        <w:rPr>
          <w:rFonts w:asciiTheme="majorHAnsi" w:hAnsiTheme="majorHAnsi"/>
          <w:szCs w:val="24"/>
        </w:rPr>
        <w:t>Please have the book available by the second week of classes.</w:t>
      </w:r>
    </w:p>
    <w:p w14:paraId="1C409247" w14:textId="77777777" w:rsidR="009D1800" w:rsidRPr="00FB67B2" w:rsidRDefault="009D1800" w:rsidP="001F45DB">
      <w:pPr>
        <w:contextualSpacing/>
        <w:rPr>
          <w:rFonts w:asciiTheme="majorHAnsi" w:hAnsiTheme="majorHAnsi"/>
          <w:szCs w:val="24"/>
        </w:rPr>
      </w:pPr>
    </w:p>
    <w:p w14:paraId="1A812ED0" w14:textId="60BD0C5D" w:rsidR="00B6327E" w:rsidRPr="00FB67B2" w:rsidRDefault="0064750D" w:rsidP="00622FD2">
      <w:pPr>
        <w:contextualSpacing/>
        <w:jc w:val="both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The rest of the material will be </w:t>
      </w:r>
      <w:r w:rsidR="00173344" w:rsidRPr="00FB67B2">
        <w:rPr>
          <w:rFonts w:asciiTheme="majorHAnsi" w:hAnsiTheme="majorHAnsi"/>
          <w:szCs w:val="24"/>
        </w:rPr>
        <w:t>distributed through the course website</w:t>
      </w:r>
      <w:r w:rsidR="007372CD" w:rsidRPr="00FB67B2">
        <w:rPr>
          <w:rFonts w:asciiTheme="majorHAnsi" w:hAnsiTheme="majorHAnsi"/>
          <w:szCs w:val="24"/>
        </w:rPr>
        <w:t xml:space="preserve"> (</w:t>
      </w:r>
      <w:r w:rsidR="004E28D8" w:rsidRPr="00FB67B2">
        <w:rPr>
          <w:rFonts w:asciiTheme="majorHAnsi" w:hAnsiTheme="majorHAnsi"/>
          <w:szCs w:val="24"/>
        </w:rPr>
        <w:t>Canvas</w:t>
      </w:r>
      <w:r w:rsidR="007372CD" w:rsidRPr="00FB67B2">
        <w:rPr>
          <w:rFonts w:asciiTheme="majorHAnsi" w:hAnsiTheme="majorHAnsi"/>
          <w:szCs w:val="24"/>
        </w:rPr>
        <w:t>)</w:t>
      </w:r>
      <w:r w:rsidR="00173344" w:rsidRPr="00FB67B2">
        <w:rPr>
          <w:rFonts w:asciiTheme="majorHAnsi" w:hAnsiTheme="majorHAnsi"/>
          <w:szCs w:val="24"/>
        </w:rPr>
        <w:t xml:space="preserve">. Things that will be posted include, but are not limited to, </w:t>
      </w:r>
      <w:r w:rsidR="00C77CDB" w:rsidRPr="00FB67B2">
        <w:rPr>
          <w:rFonts w:asciiTheme="majorHAnsi" w:hAnsiTheme="majorHAnsi"/>
          <w:szCs w:val="24"/>
        </w:rPr>
        <w:t xml:space="preserve">additional readings, videos, </w:t>
      </w:r>
      <w:r w:rsidRPr="00FB67B2">
        <w:rPr>
          <w:rFonts w:asciiTheme="majorHAnsi" w:hAnsiTheme="majorHAnsi"/>
          <w:szCs w:val="24"/>
        </w:rPr>
        <w:t xml:space="preserve">podcasts, homework assignments, </w:t>
      </w:r>
      <w:r w:rsidR="00C77CDB" w:rsidRPr="00FB67B2">
        <w:rPr>
          <w:rFonts w:asciiTheme="majorHAnsi" w:hAnsiTheme="majorHAnsi"/>
          <w:szCs w:val="24"/>
        </w:rPr>
        <w:t>an</w:t>
      </w:r>
      <w:r w:rsidR="00173344" w:rsidRPr="00FB67B2">
        <w:rPr>
          <w:rFonts w:asciiTheme="majorHAnsi" w:hAnsiTheme="majorHAnsi"/>
          <w:szCs w:val="24"/>
        </w:rPr>
        <w:t xml:space="preserve">d grades. </w:t>
      </w:r>
    </w:p>
    <w:p w14:paraId="6479A0F1" w14:textId="292019CA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4F8A24DC" w14:textId="599F94F0" w:rsidR="00F524CA" w:rsidRPr="00FB67B2" w:rsidRDefault="38EE7E8C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  <w:b/>
          <w:bCs/>
          <w:i/>
          <w:iCs/>
        </w:rPr>
        <w:t>Recommended books for the interested reader</w:t>
      </w:r>
      <w:r w:rsidRPr="5A1919AE">
        <w:rPr>
          <w:rFonts w:asciiTheme="majorHAnsi" w:hAnsiTheme="majorHAnsi"/>
          <w:i/>
          <w:iCs/>
        </w:rPr>
        <w:t>.</w:t>
      </w:r>
      <w:r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  <w:u w:val="single"/>
        </w:rPr>
        <w:t>Not required</w:t>
      </w:r>
      <w:r w:rsidRPr="5A1919AE">
        <w:rPr>
          <w:rFonts w:asciiTheme="majorHAnsi" w:hAnsiTheme="majorHAnsi"/>
        </w:rPr>
        <w:t xml:space="preserve"> and will not be used </w:t>
      </w:r>
      <w:r w:rsidR="1EACF429" w:rsidRPr="5A1919AE">
        <w:rPr>
          <w:rFonts w:asciiTheme="majorHAnsi" w:hAnsiTheme="majorHAnsi"/>
          <w:i/>
          <w:iCs/>
        </w:rPr>
        <w:t>directly</w:t>
      </w:r>
      <w:r w:rsidR="1EACF429" w:rsidRPr="5A1919AE">
        <w:rPr>
          <w:rFonts w:asciiTheme="majorHAnsi" w:hAnsiTheme="majorHAnsi"/>
        </w:rPr>
        <w:t xml:space="preserve"> </w:t>
      </w:r>
      <w:r w:rsidRPr="5A1919AE">
        <w:rPr>
          <w:rFonts w:asciiTheme="majorHAnsi" w:hAnsiTheme="majorHAnsi"/>
        </w:rPr>
        <w:t xml:space="preserve">in the course, </w:t>
      </w:r>
      <w:r w:rsidR="1EACF429" w:rsidRPr="5A1919AE">
        <w:rPr>
          <w:rFonts w:asciiTheme="majorHAnsi" w:hAnsiTheme="majorHAnsi"/>
        </w:rPr>
        <w:t xml:space="preserve">but the topics will be </w:t>
      </w:r>
      <w:r w:rsidR="62E2E454" w:rsidRPr="5A1919AE">
        <w:rPr>
          <w:rFonts w:asciiTheme="majorHAnsi" w:hAnsiTheme="majorHAnsi"/>
        </w:rPr>
        <w:t>discussed.</w:t>
      </w:r>
      <w:r w:rsidR="6C6ECF0E" w:rsidRPr="5A1919AE">
        <w:rPr>
          <w:rFonts w:asciiTheme="majorHAnsi" w:hAnsiTheme="majorHAnsi"/>
        </w:rPr>
        <w:t xml:space="preserve"> Th</w:t>
      </w:r>
      <w:r w:rsidR="1EACF429" w:rsidRPr="5A1919AE">
        <w:rPr>
          <w:rFonts w:asciiTheme="majorHAnsi" w:hAnsiTheme="majorHAnsi"/>
        </w:rPr>
        <w:t xml:space="preserve">is </w:t>
      </w:r>
      <w:r w:rsidRPr="5A1919AE">
        <w:rPr>
          <w:rFonts w:asciiTheme="majorHAnsi" w:hAnsiTheme="majorHAnsi"/>
        </w:rPr>
        <w:t>is a list</w:t>
      </w:r>
      <w:r w:rsidR="1EACF429" w:rsidRPr="5A1919AE">
        <w:rPr>
          <w:rFonts w:asciiTheme="majorHAnsi" w:hAnsiTheme="majorHAnsi"/>
        </w:rPr>
        <w:t xml:space="preserve"> of books that we (your instructors) enjoyed reading and </w:t>
      </w:r>
      <w:r w:rsidR="62E2E454" w:rsidRPr="5A1919AE">
        <w:rPr>
          <w:rFonts w:asciiTheme="majorHAnsi" w:hAnsiTheme="majorHAnsi"/>
        </w:rPr>
        <w:t xml:space="preserve">believe serve </w:t>
      </w:r>
      <w:r w:rsidR="6C6ECF0E" w:rsidRPr="5A1919AE">
        <w:rPr>
          <w:rFonts w:asciiTheme="majorHAnsi" w:hAnsiTheme="majorHAnsi"/>
        </w:rPr>
        <w:t>as</w:t>
      </w:r>
      <w:r w:rsidR="62E2E454" w:rsidRPr="5A1919AE">
        <w:rPr>
          <w:rFonts w:asciiTheme="majorHAnsi" w:hAnsiTheme="majorHAnsi"/>
        </w:rPr>
        <w:t xml:space="preserve"> great complement</w:t>
      </w:r>
      <w:r w:rsidR="6C6ECF0E" w:rsidRPr="5A1919AE">
        <w:rPr>
          <w:rFonts w:asciiTheme="majorHAnsi" w:hAnsiTheme="majorHAnsi"/>
        </w:rPr>
        <w:t xml:space="preserve">s </w:t>
      </w:r>
      <w:r w:rsidR="62E2E454" w:rsidRPr="5A1919AE">
        <w:rPr>
          <w:rFonts w:asciiTheme="majorHAnsi" w:hAnsiTheme="majorHAnsi"/>
        </w:rPr>
        <w:t>and extensi</w:t>
      </w:r>
      <w:r w:rsidR="6C6ECF0E" w:rsidRPr="5A1919AE">
        <w:rPr>
          <w:rFonts w:asciiTheme="majorHAnsi" w:hAnsiTheme="majorHAnsi"/>
        </w:rPr>
        <w:t>o</w:t>
      </w:r>
      <w:r w:rsidR="62E2E454" w:rsidRPr="5A1919AE">
        <w:rPr>
          <w:rFonts w:asciiTheme="majorHAnsi" w:hAnsiTheme="majorHAnsi"/>
        </w:rPr>
        <w:t>n</w:t>
      </w:r>
      <w:r w:rsidR="6C6ECF0E" w:rsidRPr="5A1919AE">
        <w:rPr>
          <w:rFonts w:asciiTheme="majorHAnsi" w:hAnsiTheme="majorHAnsi"/>
        </w:rPr>
        <w:t>s</w:t>
      </w:r>
      <w:r w:rsidR="62E2E454" w:rsidRPr="5A1919AE">
        <w:rPr>
          <w:rFonts w:asciiTheme="majorHAnsi" w:hAnsiTheme="majorHAnsi"/>
        </w:rPr>
        <w:t xml:space="preserve"> </w:t>
      </w:r>
      <w:r w:rsidR="6C6ECF0E" w:rsidRPr="5A1919AE">
        <w:rPr>
          <w:rFonts w:asciiTheme="majorHAnsi" w:hAnsiTheme="majorHAnsi"/>
        </w:rPr>
        <w:t>to</w:t>
      </w:r>
      <w:r w:rsidR="62E2E454" w:rsidRPr="5A1919AE">
        <w:rPr>
          <w:rFonts w:asciiTheme="majorHAnsi" w:hAnsiTheme="majorHAnsi"/>
        </w:rPr>
        <w:t xml:space="preserve"> the material we </w:t>
      </w:r>
      <w:r w:rsidR="6C6ECF0E" w:rsidRPr="5A1919AE">
        <w:rPr>
          <w:rFonts w:asciiTheme="majorHAnsi" w:hAnsiTheme="majorHAnsi"/>
        </w:rPr>
        <w:t>do</w:t>
      </w:r>
      <w:r w:rsidR="62E2E454" w:rsidRPr="5A1919AE">
        <w:rPr>
          <w:rFonts w:asciiTheme="majorHAnsi" w:hAnsiTheme="majorHAnsi"/>
        </w:rPr>
        <w:t xml:space="preserve"> cover. </w:t>
      </w:r>
      <w:r w:rsidR="6C6ECF0E" w:rsidRPr="5A1919AE">
        <w:rPr>
          <w:rFonts w:asciiTheme="majorHAnsi" w:hAnsiTheme="majorHAnsi"/>
        </w:rPr>
        <w:t>Read throughout the semester, or afte</w:t>
      </w:r>
      <w:r w:rsidR="5E0EECDD" w:rsidRPr="5A1919AE">
        <w:rPr>
          <w:rFonts w:asciiTheme="majorHAnsi" w:hAnsiTheme="majorHAnsi"/>
        </w:rPr>
        <w:t>r:</w:t>
      </w:r>
      <w:r w:rsidRPr="5A1919AE">
        <w:rPr>
          <w:rFonts w:asciiTheme="majorHAnsi" w:hAnsiTheme="majorHAnsi"/>
        </w:rPr>
        <w:t xml:space="preserve"> </w:t>
      </w:r>
    </w:p>
    <w:p w14:paraId="33BA36BE" w14:textId="09D2D990" w:rsidR="00F524CA" w:rsidRPr="00FB67B2" w:rsidRDefault="00F524CA" w:rsidP="001F45DB">
      <w:pPr>
        <w:contextualSpacing/>
        <w:rPr>
          <w:rFonts w:asciiTheme="majorHAnsi" w:hAnsiTheme="majorHAnsi"/>
          <w:szCs w:val="24"/>
        </w:rPr>
      </w:pPr>
    </w:p>
    <w:p w14:paraId="78F1282D" w14:textId="76636CDE" w:rsidR="00F524CA" w:rsidRPr="00FB67B2" w:rsidRDefault="00933033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7" w:history="1">
        <w:r w:rsidR="00F524CA" w:rsidRPr="00FB67B2">
          <w:rPr>
            <w:rStyle w:val="Hyperlink"/>
            <w:rFonts w:asciiTheme="majorHAnsi" w:hAnsiTheme="majorHAnsi"/>
            <w:szCs w:val="24"/>
          </w:rPr>
          <w:t>The Spirit of Green</w:t>
        </w:r>
      </w:hyperlink>
      <w:r w:rsidR="00F524CA" w:rsidRPr="00FB67B2">
        <w:rPr>
          <w:rFonts w:asciiTheme="majorHAnsi" w:hAnsiTheme="majorHAnsi"/>
          <w:szCs w:val="24"/>
        </w:rPr>
        <w:t>: The Economics of Collisions and Contagions in a Crowded World, by Bill Nordhaus (Nobel Prize in Economics, 2018)</w:t>
      </w:r>
    </w:p>
    <w:p w14:paraId="6D778B60" w14:textId="539AD765" w:rsidR="00F524CA" w:rsidRPr="00FB67B2" w:rsidRDefault="00933033" w:rsidP="00F524CA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hyperlink r:id="rId18" w:history="1">
        <w:r w:rsidR="00F524CA" w:rsidRPr="00FB67B2">
          <w:rPr>
            <w:rStyle w:val="Hyperlink"/>
            <w:rFonts w:asciiTheme="majorHAnsi" w:hAnsiTheme="majorHAnsi"/>
            <w:szCs w:val="24"/>
          </w:rPr>
          <w:t>Small Is Beautiful</w:t>
        </w:r>
      </w:hyperlink>
      <w:r w:rsidR="00F524CA" w:rsidRPr="00FB67B2">
        <w:rPr>
          <w:rFonts w:asciiTheme="majorHAnsi" w:hAnsiTheme="majorHAnsi"/>
          <w:szCs w:val="24"/>
        </w:rPr>
        <w:t>: Economics as if People Mattered, by Ed Schumacher</w:t>
      </w:r>
    </w:p>
    <w:p w14:paraId="76462C35" w14:textId="395A908F" w:rsidR="00F524CA" w:rsidRPr="00FB67B2" w:rsidRDefault="00933033" w:rsidP="00F524C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hyperlink r:id="rId19">
        <w:r w:rsidR="00F524CA" w:rsidRPr="39CFC2B6">
          <w:rPr>
            <w:rStyle w:val="Hyperlink"/>
            <w:rFonts w:asciiTheme="majorHAnsi" w:hAnsiTheme="majorHAnsi"/>
          </w:rPr>
          <w:t>Governing the Commons</w:t>
        </w:r>
      </w:hyperlink>
      <w:r w:rsidR="00F524CA" w:rsidRPr="39CFC2B6">
        <w:rPr>
          <w:rFonts w:asciiTheme="majorHAnsi" w:hAnsiTheme="majorHAnsi"/>
        </w:rPr>
        <w:t>, by Elinor Ostrom (Nobel Prize in Economics 2009)</w:t>
      </w:r>
    </w:p>
    <w:p w14:paraId="05F00173" w14:textId="2A51CABE" w:rsidR="39CFC2B6" w:rsidRDefault="00933033" w:rsidP="39CFC2B6">
      <w:pPr>
        <w:pStyle w:val="ListParagraph"/>
        <w:numPr>
          <w:ilvl w:val="0"/>
          <w:numId w:val="6"/>
        </w:numPr>
      </w:pPr>
      <w:hyperlink r:id="rId20">
        <w:r w:rsidR="39CFC2B6" w:rsidRPr="39CFC2B6">
          <w:rPr>
            <w:rStyle w:val="Hyperlink"/>
            <w:rFonts w:asciiTheme="majorHAnsi" w:hAnsiTheme="majorHAnsi"/>
            <w:szCs w:val="24"/>
          </w:rPr>
          <w:t>Toxic Communities</w:t>
        </w:r>
      </w:hyperlink>
      <w:r w:rsidR="39CFC2B6" w:rsidRPr="39CFC2B6">
        <w:rPr>
          <w:rFonts w:asciiTheme="majorHAnsi" w:hAnsiTheme="majorHAnsi"/>
          <w:szCs w:val="24"/>
        </w:rPr>
        <w:t xml:space="preserve">, by </w:t>
      </w:r>
      <w:proofErr w:type="spellStart"/>
      <w:r w:rsidR="39CFC2B6" w:rsidRPr="39CFC2B6">
        <w:rPr>
          <w:rFonts w:asciiTheme="majorHAnsi" w:hAnsiTheme="majorHAnsi"/>
          <w:szCs w:val="24"/>
        </w:rPr>
        <w:t>Dorceta</w:t>
      </w:r>
      <w:proofErr w:type="spellEnd"/>
      <w:r w:rsidR="39CFC2B6" w:rsidRPr="39CFC2B6">
        <w:rPr>
          <w:rFonts w:asciiTheme="majorHAnsi" w:hAnsiTheme="majorHAnsi"/>
          <w:szCs w:val="24"/>
        </w:rPr>
        <w:t xml:space="preserve"> Taylor </w:t>
      </w:r>
    </w:p>
    <w:p w14:paraId="68EDA658" w14:textId="088B698C" w:rsidR="00B6327E" w:rsidRPr="00FB67B2" w:rsidRDefault="00B6327E" w:rsidP="001F45DB">
      <w:pPr>
        <w:contextualSpacing/>
        <w:rPr>
          <w:rFonts w:asciiTheme="majorHAnsi" w:hAnsiTheme="majorHAnsi"/>
          <w:szCs w:val="24"/>
        </w:rPr>
      </w:pPr>
    </w:p>
    <w:p w14:paraId="50998793" w14:textId="77777777" w:rsidR="007372CD" w:rsidRPr="00FB67B2" w:rsidRDefault="007372CD" w:rsidP="009D1800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6E162811" w14:textId="28B42956" w:rsidR="009D1800" w:rsidRPr="00FB67B2" w:rsidRDefault="009D1800" w:rsidP="009D1800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lastRenderedPageBreak/>
        <w:t>GRADES</w:t>
      </w: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630C17AC" w14:textId="77777777" w:rsidR="009D1800" w:rsidRPr="00FB67B2" w:rsidRDefault="009D1800" w:rsidP="009D1800">
      <w:pPr>
        <w:contextualSpacing/>
        <w:rPr>
          <w:rFonts w:asciiTheme="majorHAnsi" w:hAnsiTheme="majorHAnsi"/>
          <w:szCs w:val="24"/>
        </w:rPr>
      </w:pPr>
    </w:p>
    <w:p w14:paraId="080111EE" w14:textId="5F905545" w:rsidR="008A2A62" w:rsidRPr="00FB67B2" w:rsidRDefault="009D1800" w:rsidP="009D1800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Grading will be </w:t>
      </w:r>
      <w:del w:id="38" w:author="Austin, Wes" w:date="2023-08-07T13:17:00Z">
        <w:r w:rsidRPr="00FB67B2" w:rsidDel="00053D34">
          <w:rPr>
            <w:rFonts w:asciiTheme="majorHAnsi" w:hAnsiTheme="majorHAnsi"/>
            <w:szCs w:val="24"/>
          </w:rPr>
          <w:delText xml:space="preserve">three </w:delText>
        </w:r>
      </w:del>
      <w:ins w:id="39" w:author="Austin, Wes" w:date="2023-08-07T13:17:00Z">
        <w:r w:rsidR="00053D34">
          <w:rPr>
            <w:rFonts w:asciiTheme="majorHAnsi" w:hAnsiTheme="majorHAnsi"/>
            <w:szCs w:val="24"/>
          </w:rPr>
          <w:t>based on three</w:t>
        </w:r>
        <w:r w:rsidR="00053D34" w:rsidRPr="00FB67B2">
          <w:rPr>
            <w:rFonts w:asciiTheme="majorHAnsi" w:hAnsiTheme="majorHAnsi"/>
            <w:szCs w:val="24"/>
          </w:rPr>
          <w:t xml:space="preserve"> </w:t>
        </w:r>
      </w:ins>
      <w:r w:rsidRPr="00FB67B2">
        <w:rPr>
          <w:rFonts w:asciiTheme="majorHAnsi" w:hAnsiTheme="majorHAnsi"/>
          <w:szCs w:val="24"/>
        </w:rPr>
        <w:t>part</w:t>
      </w:r>
      <w:ins w:id="40" w:author="Austin, Wes" w:date="2023-08-07T13:17:00Z">
        <w:r w:rsidR="00053D34">
          <w:rPr>
            <w:rFonts w:asciiTheme="majorHAnsi" w:hAnsiTheme="majorHAnsi"/>
            <w:szCs w:val="24"/>
          </w:rPr>
          <w:t>s of the course</w:t>
        </w:r>
      </w:ins>
      <w:r w:rsidR="008A2A62" w:rsidRPr="00FB67B2">
        <w:rPr>
          <w:rFonts w:asciiTheme="majorHAnsi" w:hAnsiTheme="majorHAnsi"/>
          <w:szCs w:val="24"/>
        </w:rPr>
        <w:t>:</w:t>
      </w:r>
    </w:p>
    <w:p w14:paraId="6D5B0F2E" w14:textId="77777777" w:rsidR="008A2A62" w:rsidRPr="00FB67B2" w:rsidRDefault="008A2A62" w:rsidP="009D1800">
      <w:pPr>
        <w:contextualSpacing/>
        <w:rPr>
          <w:rFonts w:asciiTheme="majorHAnsi" w:hAnsiTheme="majorHAnsi"/>
          <w:szCs w:val="24"/>
        </w:rPr>
      </w:pPr>
    </w:p>
    <w:p w14:paraId="61F5194B" w14:textId="6B5CCD68" w:rsidR="009D1800" w:rsidRPr="00FB67B2" w:rsidRDefault="0064750D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Reflection</w:t>
      </w:r>
      <w:r w:rsidR="007A2FCF" w:rsidRPr="00FB67B2">
        <w:rPr>
          <w:rFonts w:asciiTheme="majorHAnsi" w:hAnsiTheme="majorHAnsi"/>
          <w:szCs w:val="24"/>
        </w:rPr>
        <w:t xml:space="preserve"> Posts and Case Studies</w:t>
      </w:r>
      <w:ins w:id="41" w:author="Austin, Wes" w:date="2023-08-14T19:00:00Z">
        <w:r w:rsidR="00872F48">
          <w:rPr>
            <w:rFonts w:asciiTheme="majorHAnsi" w:hAnsiTheme="majorHAnsi"/>
            <w:szCs w:val="24"/>
          </w:rPr>
          <w:t xml:space="preserve"> </w:t>
        </w:r>
      </w:ins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ins w:id="42" w:author="Austin, Wes" w:date="2023-08-07T13:16:00Z">
        <w:r w:rsidR="00053D34">
          <w:rPr>
            <w:rFonts w:asciiTheme="majorHAnsi" w:hAnsiTheme="majorHAnsi"/>
            <w:szCs w:val="24"/>
          </w:rPr>
          <w:t>30</w:t>
        </w:r>
      </w:ins>
      <w:del w:id="43" w:author="Austin, Wes" w:date="2023-08-07T13:16:00Z">
        <w:r w:rsidR="00C77CDB" w:rsidRPr="00FB67B2" w:rsidDel="00053D34">
          <w:rPr>
            <w:rFonts w:asciiTheme="majorHAnsi" w:hAnsiTheme="majorHAnsi"/>
            <w:szCs w:val="24"/>
          </w:rPr>
          <w:delText>25</w:delText>
        </w:r>
      </w:del>
      <w:r w:rsidR="008A2A62" w:rsidRPr="00FB67B2">
        <w:rPr>
          <w:rFonts w:asciiTheme="majorHAnsi" w:hAnsiTheme="majorHAnsi"/>
          <w:szCs w:val="24"/>
        </w:rPr>
        <w:t>%</w:t>
      </w:r>
      <w:ins w:id="44" w:author="Austin, Wes" w:date="2023-08-14T19:00:00Z">
        <w:r w:rsidR="00872F48">
          <w:rPr>
            <w:rFonts w:asciiTheme="majorHAnsi" w:hAnsiTheme="majorHAnsi"/>
            <w:szCs w:val="24"/>
          </w:rPr>
          <w:t xml:space="preserve"> </w:t>
        </w:r>
      </w:ins>
    </w:p>
    <w:p w14:paraId="510D7D40" w14:textId="61E701E6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Midterm</w:t>
      </w:r>
      <w:del w:id="45" w:author="Austin, Wes" w:date="2023-08-07T13:16:00Z">
        <w:r w:rsidRPr="00FB67B2" w:rsidDel="00053D34">
          <w:rPr>
            <w:rFonts w:asciiTheme="majorHAnsi" w:hAnsiTheme="majorHAnsi"/>
            <w:szCs w:val="24"/>
          </w:rPr>
          <w:delText xml:space="preserve">s </w:delText>
        </w:r>
        <w:r w:rsidR="00824472" w:rsidRPr="00FB67B2" w:rsidDel="00053D34">
          <w:rPr>
            <w:rFonts w:asciiTheme="majorHAnsi" w:hAnsiTheme="majorHAnsi"/>
            <w:szCs w:val="24"/>
          </w:rPr>
          <w:delText xml:space="preserve">(two) </w:delText>
        </w:r>
      </w:del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ins w:id="46" w:author="Austin, Wes" w:date="2023-08-07T13:16:00Z">
        <w:r w:rsidR="00053D34">
          <w:rPr>
            <w:rFonts w:asciiTheme="majorHAnsi" w:hAnsiTheme="majorHAnsi"/>
            <w:szCs w:val="24"/>
          </w:rPr>
          <w:tab/>
          <w:t>3</w:t>
        </w:r>
      </w:ins>
      <w:del w:id="47" w:author="Austin, Wes" w:date="2023-08-07T13:16:00Z">
        <w:r w:rsidR="0016721A" w:rsidRPr="00FB67B2" w:rsidDel="00053D34">
          <w:rPr>
            <w:rFonts w:asciiTheme="majorHAnsi" w:hAnsiTheme="majorHAnsi"/>
            <w:szCs w:val="24"/>
          </w:rPr>
          <w:delText>2</w:delText>
        </w:r>
      </w:del>
      <w:r w:rsidR="00C77CDB" w:rsidRPr="00FB67B2">
        <w:rPr>
          <w:rFonts w:asciiTheme="majorHAnsi" w:hAnsiTheme="majorHAnsi"/>
          <w:szCs w:val="24"/>
        </w:rPr>
        <w:t>5</w:t>
      </w:r>
      <w:r w:rsidRPr="00FB67B2">
        <w:rPr>
          <w:rFonts w:asciiTheme="majorHAnsi" w:hAnsiTheme="majorHAnsi"/>
          <w:szCs w:val="24"/>
        </w:rPr>
        <w:t xml:space="preserve">% </w:t>
      </w:r>
      <w:del w:id="48" w:author="Austin, Wes" w:date="2023-08-07T13:16:00Z">
        <w:r w:rsidR="00824472" w:rsidRPr="00FB67B2" w:rsidDel="00053D34">
          <w:rPr>
            <w:rFonts w:asciiTheme="majorHAnsi" w:hAnsiTheme="majorHAnsi"/>
            <w:szCs w:val="24"/>
          </w:rPr>
          <w:delText>each</w:delText>
        </w:r>
        <w:r w:rsidR="0064750D" w:rsidRPr="00FB67B2" w:rsidDel="00053D34">
          <w:rPr>
            <w:rFonts w:asciiTheme="majorHAnsi" w:hAnsiTheme="majorHAnsi"/>
            <w:szCs w:val="24"/>
          </w:rPr>
          <w:delText xml:space="preserve"> (50% total)</w:delText>
        </w:r>
        <w:r w:rsidR="00824472" w:rsidRPr="00FB67B2" w:rsidDel="00053D34">
          <w:rPr>
            <w:rFonts w:asciiTheme="majorHAnsi" w:hAnsiTheme="majorHAnsi"/>
            <w:szCs w:val="24"/>
          </w:rPr>
          <w:delText xml:space="preserve"> </w:delText>
        </w:r>
      </w:del>
    </w:p>
    <w:p w14:paraId="01868043" w14:textId="7D63A508" w:rsidR="008A2A62" w:rsidRPr="00FB67B2" w:rsidRDefault="008A2A62" w:rsidP="008A2A62">
      <w:pPr>
        <w:pStyle w:val="ListParagraph"/>
        <w:numPr>
          <w:ilvl w:val="0"/>
          <w:numId w:val="4"/>
        </w:numPr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Final Exam</w:t>
      </w:r>
      <w:r w:rsidR="00A23C4D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r w:rsidR="00A92416">
        <w:rPr>
          <w:rFonts w:asciiTheme="majorHAnsi" w:hAnsiTheme="majorHAnsi"/>
          <w:szCs w:val="24"/>
        </w:rPr>
        <w:tab/>
      </w:r>
      <w:ins w:id="49" w:author="Austin, Wes" w:date="2023-08-07T13:16:00Z">
        <w:r w:rsidR="00053D34">
          <w:rPr>
            <w:rFonts w:asciiTheme="majorHAnsi" w:hAnsiTheme="majorHAnsi"/>
            <w:szCs w:val="24"/>
          </w:rPr>
          <w:t>3</w:t>
        </w:r>
      </w:ins>
      <w:del w:id="50" w:author="Austin, Wes" w:date="2023-08-07T13:16:00Z">
        <w:r w:rsidR="00824472" w:rsidRPr="00FB67B2" w:rsidDel="00053D34">
          <w:rPr>
            <w:rFonts w:asciiTheme="majorHAnsi" w:hAnsiTheme="majorHAnsi"/>
            <w:szCs w:val="24"/>
          </w:rPr>
          <w:delText>2</w:delText>
        </w:r>
      </w:del>
      <w:r w:rsidR="00C77CDB" w:rsidRPr="00FB67B2">
        <w:rPr>
          <w:rFonts w:asciiTheme="majorHAnsi" w:hAnsiTheme="majorHAnsi"/>
          <w:szCs w:val="24"/>
        </w:rPr>
        <w:t>5</w:t>
      </w:r>
      <w:r w:rsidR="00824472" w:rsidRPr="00FB67B2">
        <w:rPr>
          <w:rFonts w:asciiTheme="majorHAnsi" w:hAnsiTheme="majorHAnsi"/>
          <w:szCs w:val="24"/>
        </w:rPr>
        <w:t>%</w:t>
      </w:r>
    </w:p>
    <w:p w14:paraId="0182BC0E" w14:textId="2E3BF882" w:rsidR="00824472" w:rsidRPr="00FB67B2" w:rsidDel="00053D34" w:rsidRDefault="00824472" w:rsidP="00824472">
      <w:pPr>
        <w:rPr>
          <w:del w:id="51" w:author="Austin, Wes" w:date="2023-08-07T13:17:00Z"/>
          <w:rFonts w:asciiTheme="majorHAnsi" w:hAnsiTheme="majorHAnsi"/>
          <w:szCs w:val="24"/>
        </w:rPr>
      </w:pPr>
    </w:p>
    <w:p w14:paraId="50B738C5" w14:textId="49778426" w:rsidR="00824472" w:rsidRPr="00FB67B2" w:rsidDel="00053D34" w:rsidRDefault="00824472" w:rsidP="00824472">
      <w:pPr>
        <w:rPr>
          <w:del w:id="52" w:author="Austin, Wes" w:date="2023-08-07T13:17:00Z"/>
          <w:rFonts w:asciiTheme="majorHAnsi" w:hAnsiTheme="majorHAnsi"/>
          <w:szCs w:val="24"/>
        </w:rPr>
      </w:pPr>
      <w:del w:id="53" w:author="Austin, Wes" w:date="2023-08-07T13:17:00Z">
        <w:r w:rsidRPr="00FB67B2" w:rsidDel="00053D34">
          <w:rPr>
            <w:rFonts w:asciiTheme="majorHAnsi" w:hAnsiTheme="majorHAnsi"/>
            <w:szCs w:val="24"/>
          </w:rPr>
          <w:delText>Your final grade will be the maximum of the averages of:</w:delText>
        </w:r>
      </w:del>
    </w:p>
    <w:p w14:paraId="568A454D" w14:textId="09158BB6" w:rsidR="00824472" w:rsidRPr="00FB67B2" w:rsidDel="00053D34" w:rsidRDefault="00824472" w:rsidP="00824472">
      <w:pPr>
        <w:rPr>
          <w:del w:id="54" w:author="Austin, Wes" w:date="2023-08-07T13:17:00Z"/>
          <w:rFonts w:asciiTheme="majorHAnsi" w:hAnsiTheme="majorHAnsi"/>
          <w:szCs w:val="24"/>
        </w:rPr>
      </w:pPr>
    </w:p>
    <w:p w14:paraId="4DB96546" w14:textId="3B68683A" w:rsidR="00824472" w:rsidRPr="00FB67B2" w:rsidDel="00053D34" w:rsidRDefault="00824472" w:rsidP="0016721A">
      <w:pPr>
        <w:jc w:val="center"/>
        <w:rPr>
          <w:del w:id="55" w:author="Austin, Wes" w:date="2023-08-07T13:17:00Z"/>
          <w:rFonts w:asciiTheme="majorHAnsi" w:hAnsiTheme="majorHAnsi"/>
          <w:szCs w:val="24"/>
        </w:rPr>
      </w:pPr>
      <w:del w:id="56" w:author="Austin, Wes" w:date="2023-08-07T13:17:00Z">
        <w:r w:rsidRPr="00FB67B2" w:rsidDel="00053D34">
          <w:rPr>
            <w:rFonts w:asciiTheme="majorHAnsi" w:hAnsiTheme="majorHAnsi"/>
            <w:szCs w:val="24"/>
          </w:rPr>
          <w:delText>(1) + (2)</w:delText>
        </w:r>
        <w:r w:rsidRPr="00FB67B2" w:rsidDel="00053D34">
          <w:rPr>
            <w:rFonts w:asciiTheme="majorHAnsi" w:hAnsiTheme="majorHAnsi"/>
            <w:szCs w:val="24"/>
          </w:rPr>
          <w:tab/>
        </w:r>
        <w:r w:rsidRPr="00FB67B2" w:rsidDel="00053D34">
          <w:rPr>
            <w:rFonts w:asciiTheme="majorHAnsi" w:hAnsiTheme="majorHAnsi"/>
            <w:i/>
            <w:iCs/>
            <w:szCs w:val="24"/>
          </w:rPr>
          <w:delText xml:space="preserve">or </w:delText>
        </w:r>
        <w:r w:rsidRPr="00FB67B2" w:rsidDel="00053D34">
          <w:rPr>
            <w:rFonts w:asciiTheme="majorHAnsi" w:hAnsiTheme="majorHAnsi"/>
            <w:szCs w:val="24"/>
          </w:rPr>
          <w:tab/>
          <w:delText>(1) + (3)</w:delText>
        </w:r>
        <w:r w:rsidRPr="00FB67B2" w:rsidDel="00053D34">
          <w:rPr>
            <w:rFonts w:asciiTheme="majorHAnsi" w:hAnsiTheme="majorHAnsi"/>
            <w:szCs w:val="24"/>
          </w:rPr>
          <w:tab/>
        </w:r>
        <w:r w:rsidRPr="00FB67B2" w:rsidDel="00053D34">
          <w:rPr>
            <w:rFonts w:asciiTheme="majorHAnsi" w:hAnsiTheme="majorHAnsi"/>
            <w:i/>
            <w:iCs/>
            <w:szCs w:val="24"/>
          </w:rPr>
          <w:delText>or</w:delText>
        </w:r>
        <w:r w:rsidRPr="00FB67B2" w:rsidDel="00053D34">
          <w:rPr>
            <w:rFonts w:asciiTheme="majorHAnsi" w:hAnsiTheme="majorHAnsi"/>
            <w:szCs w:val="24"/>
          </w:rPr>
          <w:tab/>
          <w:delText>(1) + (2) + (3)</w:delText>
        </w:r>
      </w:del>
    </w:p>
    <w:p w14:paraId="675CCC4A" w14:textId="2F735190" w:rsidR="009D1800" w:rsidRPr="00FB67B2" w:rsidDel="00053D34" w:rsidRDefault="009D1800" w:rsidP="001F45DB">
      <w:pPr>
        <w:contextualSpacing/>
        <w:rPr>
          <w:del w:id="57" w:author="Austin, Wes" w:date="2023-08-07T13:17:00Z"/>
          <w:rFonts w:asciiTheme="majorHAnsi" w:hAnsiTheme="majorHAnsi"/>
          <w:szCs w:val="24"/>
        </w:rPr>
      </w:pPr>
    </w:p>
    <w:p w14:paraId="19950073" w14:textId="1DAC0566" w:rsidR="0063762B" w:rsidRPr="00FB67B2" w:rsidDel="00053D34" w:rsidRDefault="00824472" w:rsidP="00622FD2">
      <w:pPr>
        <w:contextualSpacing/>
        <w:jc w:val="both"/>
        <w:rPr>
          <w:del w:id="58" w:author="Austin, Wes" w:date="2023-08-07T13:17:00Z"/>
          <w:rFonts w:asciiTheme="majorHAnsi" w:hAnsiTheme="majorHAnsi"/>
          <w:szCs w:val="24"/>
        </w:rPr>
      </w:pPr>
      <w:del w:id="59" w:author="Austin, Wes" w:date="2023-08-07T13:17:00Z">
        <w:r w:rsidRPr="00FB67B2" w:rsidDel="00053D34">
          <w:rPr>
            <w:rFonts w:asciiTheme="majorHAnsi" w:hAnsiTheme="majorHAnsi"/>
            <w:szCs w:val="24"/>
          </w:rPr>
          <w:delText xml:space="preserve">This means that if you do better (on average) on your midterms than on the final, your final will be dropped—and vice versa. </w:delText>
        </w:r>
        <w:r w:rsidR="0016721A" w:rsidRPr="00FB67B2" w:rsidDel="00053D34">
          <w:rPr>
            <w:rFonts w:asciiTheme="majorHAnsi" w:hAnsiTheme="majorHAnsi"/>
            <w:szCs w:val="24"/>
          </w:rPr>
          <w:delText xml:space="preserve"> </w:delText>
        </w:r>
        <w:r w:rsidRPr="00FB67B2" w:rsidDel="00053D34">
          <w:rPr>
            <w:rFonts w:asciiTheme="majorHAnsi" w:hAnsiTheme="majorHAnsi"/>
            <w:b/>
            <w:bCs/>
            <w:szCs w:val="24"/>
          </w:rPr>
          <w:delText>NOTE:</w:delText>
        </w:r>
        <w:r w:rsidRPr="00FB67B2" w:rsidDel="00053D34">
          <w:rPr>
            <w:rFonts w:asciiTheme="majorHAnsi" w:hAnsiTheme="majorHAnsi"/>
            <w:szCs w:val="24"/>
          </w:rPr>
          <w:delText xml:space="preserve"> </w:delText>
        </w:r>
        <w:r w:rsidR="00665074" w:rsidDel="00053D34">
          <w:rPr>
            <w:rFonts w:asciiTheme="majorHAnsi" w:hAnsiTheme="majorHAnsi"/>
            <w:szCs w:val="24"/>
          </w:rPr>
          <w:delText xml:space="preserve">Reflection Posts </w:delText>
        </w:r>
        <w:r w:rsidR="007A2FCF" w:rsidRPr="00FB67B2" w:rsidDel="00053D34">
          <w:rPr>
            <w:rFonts w:asciiTheme="majorHAnsi" w:hAnsiTheme="majorHAnsi"/>
            <w:szCs w:val="24"/>
          </w:rPr>
          <w:delText xml:space="preserve">and Case Studies </w:delText>
        </w:r>
        <w:r w:rsidRPr="00FB67B2" w:rsidDel="00053D34">
          <w:rPr>
            <w:rFonts w:asciiTheme="majorHAnsi" w:hAnsiTheme="majorHAnsi"/>
            <w:szCs w:val="24"/>
          </w:rPr>
          <w:delText>will not be dropped.</w:delText>
        </w:r>
      </w:del>
    </w:p>
    <w:p w14:paraId="1082BBBE" w14:textId="77777777" w:rsidR="0063762B" w:rsidRPr="00FB67B2" w:rsidRDefault="0063762B" w:rsidP="001F45DB">
      <w:pPr>
        <w:contextualSpacing/>
        <w:rPr>
          <w:rFonts w:asciiTheme="majorHAnsi" w:hAnsiTheme="majorHAnsi"/>
          <w:szCs w:val="24"/>
        </w:rPr>
      </w:pPr>
    </w:p>
    <w:p w14:paraId="14765901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4BEB8E73" w14:textId="6B33374D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Letter grades are as follows and are rounded to the nearest integer (i.e., 0.495 becomes 1): </w:t>
      </w:r>
    </w:p>
    <w:p w14:paraId="26C4A5C6" w14:textId="77777777" w:rsidR="0063762B" w:rsidRPr="00FB67B2" w:rsidRDefault="0063762B" w:rsidP="0063762B">
      <w:pPr>
        <w:contextualSpacing/>
        <w:rPr>
          <w:rFonts w:asciiTheme="majorHAnsi" w:hAnsiTheme="majorHAnsi"/>
          <w:szCs w:val="24"/>
        </w:rPr>
      </w:pPr>
    </w:p>
    <w:p w14:paraId="61186828" w14:textId="541AAF12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commentRangeStart w:id="60"/>
      <w:commentRangeStart w:id="61"/>
      <w:del w:id="62" w:author="Austin, Wes" w:date="2023-08-14T18:57:00Z">
        <w:r w:rsidRPr="00FB67B2" w:rsidDel="00872F48">
          <w:rPr>
            <w:rFonts w:asciiTheme="majorHAnsi" w:hAnsiTheme="majorHAnsi"/>
            <w:szCs w:val="24"/>
          </w:rPr>
          <w:delText>A+ (95-100),</w:delText>
        </w:r>
        <w:r w:rsidR="00380EEB" w:rsidDel="00872F48">
          <w:rPr>
            <w:rFonts w:asciiTheme="majorHAnsi" w:hAnsiTheme="majorHAnsi"/>
            <w:szCs w:val="24"/>
          </w:rPr>
          <w:tab/>
        </w:r>
        <w:r w:rsidRPr="00FB67B2" w:rsidDel="00872F48">
          <w:rPr>
            <w:rFonts w:asciiTheme="majorHAnsi" w:hAnsiTheme="majorHAnsi"/>
            <w:szCs w:val="24"/>
          </w:rPr>
          <w:tab/>
        </w:r>
      </w:del>
      <w:r w:rsidRPr="00FB67B2">
        <w:rPr>
          <w:rFonts w:asciiTheme="majorHAnsi" w:hAnsiTheme="majorHAnsi"/>
          <w:szCs w:val="24"/>
        </w:rPr>
        <w:t>A (</w:t>
      </w:r>
      <w:del w:id="63" w:author="Austin, Wes" w:date="2023-08-14T18:57:00Z">
        <w:r w:rsidRPr="00FB67B2" w:rsidDel="00872F48">
          <w:rPr>
            <w:rFonts w:asciiTheme="majorHAnsi" w:hAnsiTheme="majorHAnsi"/>
            <w:szCs w:val="24"/>
          </w:rPr>
          <w:delText>87</w:delText>
        </w:r>
      </w:del>
      <w:ins w:id="64" w:author="Austin, Wes" w:date="2023-08-14T18:57:00Z">
        <w:r w:rsidR="00872F48">
          <w:rPr>
            <w:rFonts w:asciiTheme="majorHAnsi" w:hAnsiTheme="majorHAnsi"/>
            <w:szCs w:val="24"/>
          </w:rPr>
          <w:t>90</w:t>
        </w:r>
      </w:ins>
      <w:r w:rsidRPr="00FB67B2">
        <w:rPr>
          <w:rFonts w:asciiTheme="majorHAnsi" w:hAnsiTheme="majorHAnsi"/>
          <w:szCs w:val="24"/>
        </w:rPr>
        <w:t>-</w:t>
      </w:r>
      <w:del w:id="65" w:author="Austin, Wes" w:date="2023-08-14T18:57:00Z">
        <w:r w:rsidRPr="00FB67B2" w:rsidDel="00872F48">
          <w:rPr>
            <w:rFonts w:asciiTheme="majorHAnsi" w:hAnsiTheme="majorHAnsi"/>
            <w:szCs w:val="24"/>
          </w:rPr>
          <w:delText>94</w:delText>
        </w:r>
      </w:del>
      <w:ins w:id="66" w:author="Austin, Wes" w:date="2023-08-14T18:57:00Z">
        <w:r w:rsidR="00872F48">
          <w:rPr>
            <w:rFonts w:asciiTheme="majorHAnsi" w:hAnsiTheme="majorHAnsi"/>
            <w:szCs w:val="24"/>
          </w:rPr>
          <w:t>100</w:t>
        </w:r>
      </w:ins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A- (8</w:t>
      </w:r>
      <w:ins w:id="67" w:author="Austin, Wes" w:date="2023-08-14T18:58:00Z">
        <w:r w:rsidR="00872F48">
          <w:rPr>
            <w:rFonts w:asciiTheme="majorHAnsi" w:hAnsiTheme="majorHAnsi"/>
            <w:szCs w:val="24"/>
          </w:rPr>
          <w:t>7</w:t>
        </w:r>
      </w:ins>
      <w:del w:id="68" w:author="Austin, Wes" w:date="2023-08-14T18:58:00Z">
        <w:r w:rsidRPr="00FB67B2" w:rsidDel="00872F48">
          <w:rPr>
            <w:rFonts w:asciiTheme="majorHAnsi" w:hAnsiTheme="majorHAnsi"/>
            <w:szCs w:val="24"/>
          </w:rPr>
          <w:delText>5</w:delText>
        </w:r>
      </w:del>
      <w:r w:rsidRPr="00FB67B2">
        <w:rPr>
          <w:rFonts w:asciiTheme="majorHAnsi" w:hAnsiTheme="majorHAnsi"/>
          <w:szCs w:val="24"/>
        </w:rPr>
        <w:t>-8</w:t>
      </w:r>
      <w:ins w:id="69" w:author="Austin, Wes" w:date="2023-08-14T18:58:00Z">
        <w:r w:rsidR="00872F48">
          <w:rPr>
            <w:rFonts w:asciiTheme="majorHAnsi" w:hAnsiTheme="majorHAnsi"/>
            <w:szCs w:val="24"/>
          </w:rPr>
          <w:t>9</w:t>
        </w:r>
      </w:ins>
      <w:del w:id="70" w:author="Austin, Wes" w:date="2023-08-14T18:58:00Z">
        <w:r w:rsidRPr="00FB67B2" w:rsidDel="00872F48">
          <w:rPr>
            <w:rFonts w:asciiTheme="majorHAnsi" w:hAnsiTheme="majorHAnsi"/>
            <w:szCs w:val="24"/>
          </w:rPr>
          <w:delText>6</w:delText>
        </w:r>
      </w:del>
      <w:r w:rsidRPr="00FB67B2">
        <w:rPr>
          <w:rFonts w:asciiTheme="majorHAnsi" w:hAnsiTheme="majorHAnsi"/>
          <w:szCs w:val="24"/>
        </w:rPr>
        <w:t>),</w:t>
      </w:r>
    </w:p>
    <w:p w14:paraId="6646DF0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60AE76" w14:textId="53B07CF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B+ (8</w:t>
      </w:r>
      <w:ins w:id="71" w:author="Austin, Wes" w:date="2023-08-14T18:58:00Z">
        <w:r w:rsidR="00872F48">
          <w:rPr>
            <w:rFonts w:asciiTheme="majorHAnsi" w:hAnsiTheme="majorHAnsi"/>
            <w:szCs w:val="24"/>
          </w:rPr>
          <w:t>4</w:t>
        </w:r>
      </w:ins>
      <w:del w:id="72" w:author="Austin, Wes" w:date="2023-08-14T18:58:00Z">
        <w:r w:rsidRPr="00FB67B2" w:rsidDel="00872F48">
          <w:rPr>
            <w:rFonts w:asciiTheme="majorHAnsi" w:hAnsiTheme="majorHAnsi"/>
            <w:szCs w:val="24"/>
          </w:rPr>
          <w:delText>2</w:delText>
        </w:r>
      </w:del>
      <w:r w:rsidRPr="00FB67B2">
        <w:rPr>
          <w:rFonts w:asciiTheme="majorHAnsi" w:hAnsiTheme="majorHAnsi"/>
          <w:szCs w:val="24"/>
        </w:rPr>
        <w:t>-8</w:t>
      </w:r>
      <w:ins w:id="73" w:author="Austin, Wes" w:date="2023-08-14T18:58:00Z">
        <w:r w:rsidR="00872F48">
          <w:rPr>
            <w:rFonts w:asciiTheme="majorHAnsi" w:hAnsiTheme="majorHAnsi"/>
            <w:szCs w:val="24"/>
          </w:rPr>
          <w:t>6</w:t>
        </w:r>
      </w:ins>
      <w:del w:id="74" w:author="Austin, Wes" w:date="2023-08-14T18:58:00Z">
        <w:r w:rsidRPr="00FB67B2" w:rsidDel="00872F48">
          <w:rPr>
            <w:rFonts w:asciiTheme="majorHAnsi" w:hAnsiTheme="majorHAnsi"/>
            <w:szCs w:val="24"/>
          </w:rPr>
          <w:delText>4</w:delText>
        </w:r>
      </w:del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 (</w:t>
      </w:r>
      <w:ins w:id="75" w:author="Austin, Wes" w:date="2023-08-14T18:59:00Z">
        <w:r w:rsidR="00872F48">
          <w:rPr>
            <w:rFonts w:asciiTheme="majorHAnsi" w:hAnsiTheme="majorHAnsi"/>
            <w:szCs w:val="24"/>
          </w:rPr>
          <w:t>80</w:t>
        </w:r>
      </w:ins>
      <w:del w:id="76" w:author="Austin, Wes" w:date="2023-08-14T18:58:00Z">
        <w:r w:rsidRPr="00FB67B2" w:rsidDel="00872F48">
          <w:rPr>
            <w:rFonts w:asciiTheme="majorHAnsi" w:hAnsiTheme="majorHAnsi"/>
            <w:szCs w:val="24"/>
          </w:rPr>
          <w:delText>77</w:delText>
        </w:r>
      </w:del>
      <w:r w:rsidRPr="00FB67B2">
        <w:rPr>
          <w:rFonts w:asciiTheme="majorHAnsi" w:hAnsiTheme="majorHAnsi"/>
          <w:szCs w:val="24"/>
        </w:rPr>
        <w:t>-8</w:t>
      </w:r>
      <w:ins w:id="77" w:author="Austin, Wes" w:date="2023-08-14T18:58:00Z">
        <w:r w:rsidR="00872F48">
          <w:rPr>
            <w:rFonts w:asciiTheme="majorHAnsi" w:hAnsiTheme="majorHAnsi"/>
            <w:szCs w:val="24"/>
          </w:rPr>
          <w:t>3</w:t>
        </w:r>
      </w:ins>
      <w:del w:id="78" w:author="Austin, Wes" w:date="2023-08-14T18:58:00Z">
        <w:r w:rsidRPr="00FB67B2" w:rsidDel="00872F48">
          <w:rPr>
            <w:rFonts w:asciiTheme="majorHAnsi" w:hAnsiTheme="majorHAnsi"/>
            <w:szCs w:val="24"/>
          </w:rPr>
          <w:delText>1</w:delText>
        </w:r>
      </w:del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B- (</w:t>
      </w:r>
      <w:del w:id="79" w:author="Austin, Wes" w:date="2023-08-14T18:59:00Z">
        <w:r w:rsidRPr="00FB67B2" w:rsidDel="00872F48">
          <w:rPr>
            <w:rFonts w:asciiTheme="majorHAnsi" w:hAnsiTheme="majorHAnsi"/>
            <w:szCs w:val="24"/>
          </w:rPr>
          <w:delText>75</w:delText>
        </w:r>
      </w:del>
      <w:ins w:id="80" w:author="Austin, Wes" w:date="2023-08-14T18:59:00Z">
        <w:r w:rsidR="00872F48">
          <w:rPr>
            <w:rFonts w:asciiTheme="majorHAnsi" w:hAnsiTheme="majorHAnsi"/>
            <w:szCs w:val="24"/>
          </w:rPr>
          <w:t>77</w:t>
        </w:r>
      </w:ins>
      <w:r w:rsidRPr="00FB67B2">
        <w:rPr>
          <w:rFonts w:asciiTheme="majorHAnsi" w:hAnsiTheme="majorHAnsi"/>
          <w:szCs w:val="24"/>
        </w:rPr>
        <w:t>-7</w:t>
      </w:r>
      <w:ins w:id="81" w:author="Austin, Wes" w:date="2023-08-14T18:59:00Z">
        <w:r w:rsidR="00872F48">
          <w:rPr>
            <w:rFonts w:asciiTheme="majorHAnsi" w:hAnsiTheme="majorHAnsi"/>
            <w:szCs w:val="24"/>
          </w:rPr>
          <w:t>9</w:t>
        </w:r>
      </w:ins>
      <w:del w:id="82" w:author="Austin, Wes" w:date="2023-08-14T18:59:00Z">
        <w:r w:rsidRPr="00FB67B2" w:rsidDel="00872F48">
          <w:rPr>
            <w:rFonts w:asciiTheme="majorHAnsi" w:hAnsiTheme="majorHAnsi"/>
            <w:szCs w:val="24"/>
          </w:rPr>
          <w:delText>6</w:delText>
        </w:r>
      </w:del>
      <w:r w:rsidRPr="00FB67B2">
        <w:rPr>
          <w:rFonts w:asciiTheme="majorHAnsi" w:hAnsiTheme="majorHAnsi"/>
          <w:szCs w:val="24"/>
        </w:rPr>
        <w:t>),</w:t>
      </w:r>
    </w:p>
    <w:p w14:paraId="39F18A0D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181195E0" w14:textId="4F9D6F98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C+ (7</w:t>
      </w:r>
      <w:ins w:id="83" w:author="Austin, Wes" w:date="2023-08-14T18:59:00Z">
        <w:r w:rsidR="00872F48">
          <w:rPr>
            <w:rFonts w:asciiTheme="majorHAnsi" w:hAnsiTheme="majorHAnsi"/>
            <w:szCs w:val="24"/>
          </w:rPr>
          <w:t>4</w:t>
        </w:r>
      </w:ins>
      <w:del w:id="84" w:author="Austin, Wes" w:date="2023-08-14T18:59:00Z">
        <w:r w:rsidRPr="00FB67B2" w:rsidDel="00872F48">
          <w:rPr>
            <w:rFonts w:asciiTheme="majorHAnsi" w:hAnsiTheme="majorHAnsi"/>
            <w:szCs w:val="24"/>
          </w:rPr>
          <w:delText>2</w:delText>
        </w:r>
      </w:del>
      <w:r w:rsidRPr="00FB67B2">
        <w:rPr>
          <w:rFonts w:asciiTheme="majorHAnsi" w:hAnsiTheme="majorHAnsi"/>
          <w:szCs w:val="24"/>
        </w:rPr>
        <w:t>-</w:t>
      </w:r>
      <w:del w:id="85" w:author="Austin, Wes" w:date="2023-08-14T18:59:00Z">
        <w:r w:rsidRPr="00FB67B2" w:rsidDel="00872F48">
          <w:rPr>
            <w:rFonts w:asciiTheme="majorHAnsi" w:hAnsiTheme="majorHAnsi"/>
            <w:szCs w:val="24"/>
          </w:rPr>
          <w:delText>74</w:delText>
        </w:r>
      </w:del>
      <w:ins w:id="86" w:author="Austin, Wes" w:date="2023-08-14T18:59:00Z">
        <w:r w:rsidR="00872F48">
          <w:rPr>
            <w:rFonts w:asciiTheme="majorHAnsi" w:hAnsiTheme="majorHAnsi"/>
            <w:szCs w:val="24"/>
          </w:rPr>
          <w:t>76</w:t>
        </w:r>
      </w:ins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FB6183"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C (</w:t>
      </w:r>
      <w:ins w:id="87" w:author="Austin, Wes" w:date="2023-08-14T18:59:00Z">
        <w:r w:rsidR="00872F48">
          <w:rPr>
            <w:rFonts w:asciiTheme="majorHAnsi" w:hAnsiTheme="majorHAnsi"/>
            <w:szCs w:val="24"/>
          </w:rPr>
          <w:t>70</w:t>
        </w:r>
      </w:ins>
      <w:del w:id="88" w:author="Austin, Wes" w:date="2023-08-14T18:59:00Z">
        <w:r w:rsidRPr="00FB67B2" w:rsidDel="00872F48">
          <w:rPr>
            <w:rFonts w:asciiTheme="majorHAnsi" w:hAnsiTheme="majorHAnsi"/>
            <w:szCs w:val="24"/>
          </w:rPr>
          <w:delText>67</w:delText>
        </w:r>
      </w:del>
      <w:r w:rsidRPr="00FB67B2">
        <w:rPr>
          <w:rFonts w:asciiTheme="majorHAnsi" w:hAnsiTheme="majorHAnsi"/>
          <w:szCs w:val="24"/>
        </w:rPr>
        <w:t>-7</w:t>
      </w:r>
      <w:ins w:id="89" w:author="Austin, Wes" w:date="2023-08-14T18:59:00Z">
        <w:r w:rsidR="00872F48">
          <w:rPr>
            <w:rFonts w:asciiTheme="majorHAnsi" w:hAnsiTheme="majorHAnsi"/>
            <w:szCs w:val="24"/>
          </w:rPr>
          <w:t>3</w:t>
        </w:r>
      </w:ins>
      <w:del w:id="90" w:author="Austin, Wes" w:date="2023-08-14T18:59:00Z">
        <w:r w:rsidRPr="00FB67B2" w:rsidDel="00872F48">
          <w:rPr>
            <w:rFonts w:asciiTheme="majorHAnsi" w:hAnsiTheme="majorHAnsi"/>
            <w:szCs w:val="24"/>
          </w:rPr>
          <w:delText>1</w:delText>
        </w:r>
      </w:del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C- (6</w:t>
      </w:r>
      <w:ins w:id="91" w:author="Austin, Wes" w:date="2023-08-14T18:59:00Z">
        <w:r w:rsidR="00872F48">
          <w:rPr>
            <w:rFonts w:asciiTheme="majorHAnsi" w:hAnsiTheme="majorHAnsi"/>
            <w:szCs w:val="24"/>
          </w:rPr>
          <w:t>7</w:t>
        </w:r>
      </w:ins>
      <w:del w:id="92" w:author="Austin, Wes" w:date="2023-08-14T18:59:00Z">
        <w:r w:rsidRPr="00FB67B2" w:rsidDel="00872F48">
          <w:rPr>
            <w:rFonts w:asciiTheme="majorHAnsi" w:hAnsiTheme="majorHAnsi"/>
            <w:szCs w:val="24"/>
          </w:rPr>
          <w:delText>5</w:delText>
        </w:r>
      </w:del>
      <w:r w:rsidRPr="00FB67B2">
        <w:rPr>
          <w:rFonts w:asciiTheme="majorHAnsi" w:hAnsiTheme="majorHAnsi"/>
          <w:szCs w:val="24"/>
        </w:rPr>
        <w:t>-6</w:t>
      </w:r>
      <w:ins w:id="93" w:author="Austin, Wes" w:date="2023-08-14T18:59:00Z">
        <w:r w:rsidR="00872F48">
          <w:rPr>
            <w:rFonts w:asciiTheme="majorHAnsi" w:hAnsiTheme="majorHAnsi"/>
            <w:szCs w:val="24"/>
          </w:rPr>
          <w:t>9</w:t>
        </w:r>
      </w:ins>
      <w:del w:id="94" w:author="Austin, Wes" w:date="2023-08-14T18:59:00Z">
        <w:r w:rsidRPr="00FB67B2" w:rsidDel="00872F48">
          <w:rPr>
            <w:rFonts w:asciiTheme="majorHAnsi" w:hAnsiTheme="majorHAnsi"/>
            <w:szCs w:val="24"/>
          </w:rPr>
          <w:delText>6</w:delText>
        </w:r>
      </w:del>
      <w:r w:rsidRPr="00FB67B2">
        <w:rPr>
          <w:rFonts w:asciiTheme="majorHAnsi" w:hAnsiTheme="majorHAnsi"/>
          <w:szCs w:val="24"/>
        </w:rPr>
        <w:t>),</w:t>
      </w:r>
    </w:p>
    <w:p w14:paraId="06E6947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5AF5DE8" w14:textId="5371842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D+ (6</w:t>
      </w:r>
      <w:ins w:id="95" w:author="Austin, Wes" w:date="2023-08-14T19:00:00Z">
        <w:r w:rsidR="00872F48">
          <w:rPr>
            <w:rFonts w:asciiTheme="majorHAnsi" w:hAnsiTheme="majorHAnsi"/>
            <w:szCs w:val="24"/>
          </w:rPr>
          <w:t>4</w:t>
        </w:r>
      </w:ins>
      <w:del w:id="96" w:author="Austin, Wes" w:date="2023-08-14T19:00:00Z">
        <w:r w:rsidRPr="00FB67B2" w:rsidDel="00872F48">
          <w:rPr>
            <w:rFonts w:asciiTheme="majorHAnsi" w:hAnsiTheme="majorHAnsi"/>
            <w:szCs w:val="24"/>
          </w:rPr>
          <w:delText>2</w:delText>
        </w:r>
      </w:del>
      <w:r w:rsidRPr="00FB67B2">
        <w:rPr>
          <w:rFonts w:asciiTheme="majorHAnsi" w:hAnsiTheme="majorHAnsi"/>
          <w:szCs w:val="24"/>
        </w:rPr>
        <w:t>-6</w:t>
      </w:r>
      <w:ins w:id="97" w:author="Austin, Wes" w:date="2023-08-14T19:00:00Z">
        <w:r w:rsidR="00872F48">
          <w:rPr>
            <w:rFonts w:asciiTheme="majorHAnsi" w:hAnsiTheme="majorHAnsi"/>
            <w:szCs w:val="24"/>
          </w:rPr>
          <w:t>6</w:t>
        </w:r>
      </w:ins>
      <w:del w:id="98" w:author="Austin, Wes" w:date="2023-08-14T19:00:00Z">
        <w:r w:rsidRPr="00FB67B2" w:rsidDel="00872F48">
          <w:rPr>
            <w:rFonts w:asciiTheme="majorHAnsi" w:hAnsiTheme="majorHAnsi"/>
            <w:szCs w:val="24"/>
          </w:rPr>
          <w:delText>4</w:delText>
        </w:r>
      </w:del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="00380EEB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>D (</w:t>
      </w:r>
      <w:ins w:id="99" w:author="Austin, Wes" w:date="2023-08-14T19:00:00Z">
        <w:r w:rsidR="00872F48">
          <w:rPr>
            <w:rFonts w:asciiTheme="majorHAnsi" w:hAnsiTheme="majorHAnsi"/>
            <w:szCs w:val="24"/>
          </w:rPr>
          <w:t>61</w:t>
        </w:r>
      </w:ins>
      <w:del w:id="100" w:author="Austin, Wes" w:date="2023-08-14T19:00:00Z">
        <w:r w:rsidRPr="00FB67B2" w:rsidDel="00872F48">
          <w:rPr>
            <w:rFonts w:asciiTheme="majorHAnsi" w:hAnsiTheme="majorHAnsi"/>
            <w:szCs w:val="24"/>
          </w:rPr>
          <w:delText>57</w:delText>
        </w:r>
      </w:del>
      <w:r w:rsidRPr="00FB67B2">
        <w:rPr>
          <w:rFonts w:asciiTheme="majorHAnsi" w:hAnsiTheme="majorHAnsi"/>
          <w:szCs w:val="24"/>
        </w:rPr>
        <w:t>-6</w:t>
      </w:r>
      <w:ins w:id="101" w:author="Austin, Wes" w:date="2023-08-14T19:00:00Z">
        <w:r w:rsidR="00872F48">
          <w:rPr>
            <w:rFonts w:asciiTheme="majorHAnsi" w:hAnsiTheme="majorHAnsi"/>
            <w:szCs w:val="24"/>
          </w:rPr>
          <w:t>3</w:t>
        </w:r>
      </w:ins>
      <w:del w:id="102" w:author="Austin, Wes" w:date="2023-08-14T19:00:00Z">
        <w:r w:rsidRPr="00FB67B2" w:rsidDel="00872F48">
          <w:rPr>
            <w:rFonts w:asciiTheme="majorHAnsi" w:hAnsiTheme="majorHAnsi"/>
            <w:szCs w:val="24"/>
          </w:rPr>
          <w:delText>1</w:delText>
        </w:r>
      </w:del>
      <w:r w:rsidRPr="00FB67B2">
        <w:rPr>
          <w:rFonts w:asciiTheme="majorHAnsi" w:hAnsiTheme="majorHAnsi"/>
          <w:szCs w:val="24"/>
        </w:rPr>
        <w:t xml:space="preserve">), </w:t>
      </w:r>
      <w:r w:rsidRPr="00FB67B2">
        <w:rPr>
          <w:rFonts w:asciiTheme="majorHAnsi" w:hAnsiTheme="majorHAnsi"/>
          <w:szCs w:val="24"/>
        </w:rPr>
        <w:tab/>
      </w:r>
      <w:r w:rsidRPr="00FB67B2">
        <w:rPr>
          <w:rFonts w:asciiTheme="majorHAnsi" w:hAnsiTheme="majorHAnsi"/>
          <w:szCs w:val="24"/>
        </w:rPr>
        <w:tab/>
        <w:t>D- (55-</w:t>
      </w:r>
      <w:ins w:id="103" w:author="Austin, Wes" w:date="2023-08-14T19:00:00Z">
        <w:r w:rsidR="00872F48">
          <w:rPr>
            <w:rFonts w:asciiTheme="majorHAnsi" w:hAnsiTheme="majorHAnsi"/>
            <w:szCs w:val="24"/>
          </w:rPr>
          <w:t>60</w:t>
        </w:r>
      </w:ins>
      <w:del w:id="104" w:author="Austin, Wes" w:date="2023-08-14T19:00:00Z">
        <w:r w:rsidRPr="00FB67B2" w:rsidDel="00872F48">
          <w:rPr>
            <w:rFonts w:asciiTheme="majorHAnsi" w:hAnsiTheme="majorHAnsi"/>
            <w:szCs w:val="24"/>
          </w:rPr>
          <w:delText>56</w:delText>
        </w:r>
      </w:del>
      <w:r w:rsidRPr="00FB67B2">
        <w:rPr>
          <w:rFonts w:asciiTheme="majorHAnsi" w:hAnsiTheme="majorHAnsi"/>
          <w:szCs w:val="24"/>
        </w:rPr>
        <w:t>),</w:t>
      </w:r>
      <w:commentRangeEnd w:id="60"/>
      <w:r w:rsidR="00053D34">
        <w:rPr>
          <w:rStyle w:val="CommentReference"/>
        </w:rPr>
        <w:commentReference w:id="60"/>
      </w:r>
      <w:commentRangeEnd w:id="61"/>
      <w:r w:rsidR="00872F48">
        <w:rPr>
          <w:rStyle w:val="CommentReference"/>
        </w:rPr>
        <w:commentReference w:id="61"/>
      </w:r>
    </w:p>
    <w:p w14:paraId="5C03B818" w14:textId="77777777" w:rsidR="0063762B" w:rsidRPr="00FB67B2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00923E14" w14:textId="25B59DBB" w:rsidR="0063762B" w:rsidRDefault="0063762B" w:rsidP="0063762B">
      <w:pPr>
        <w:contextualSpacing/>
        <w:jc w:val="center"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>F (0-55) – don’t do this</w:t>
      </w:r>
    </w:p>
    <w:p w14:paraId="15729ADD" w14:textId="77777777" w:rsidR="00FB67B2" w:rsidRPr="00FB67B2" w:rsidRDefault="00FB67B2" w:rsidP="0063762B">
      <w:pPr>
        <w:contextualSpacing/>
        <w:jc w:val="center"/>
        <w:rPr>
          <w:rFonts w:asciiTheme="majorHAnsi" w:hAnsiTheme="majorHAnsi"/>
          <w:szCs w:val="24"/>
        </w:rPr>
      </w:pPr>
    </w:p>
    <w:p w14:paraId="7F2B2F4C" w14:textId="2BF6EC99" w:rsidR="00824472" w:rsidRPr="00FB67B2" w:rsidRDefault="00824472" w:rsidP="001F45DB">
      <w:pPr>
        <w:contextualSpacing/>
        <w:rPr>
          <w:rFonts w:asciiTheme="majorHAnsi" w:hAnsiTheme="majorHAnsi"/>
          <w:szCs w:val="24"/>
        </w:rPr>
      </w:pPr>
    </w:p>
    <w:p w14:paraId="0213500C" w14:textId="77777777" w:rsidR="006B3B73" w:rsidRPr="00FB67B2" w:rsidRDefault="006B3B73" w:rsidP="00B6327E">
      <w:pPr>
        <w:tabs>
          <w:tab w:val="left" w:pos="2160"/>
        </w:tabs>
        <w:contextualSpacing/>
        <w:rPr>
          <w:rFonts w:asciiTheme="majorHAnsi" w:hAnsiTheme="majorHAnsi"/>
          <w:b/>
          <w:color w:val="31849B" w:themeColor="accent5" w:themeShade="BF"/>
          <w:szCs w:val="24"/>
        </w:rPr>
      </w:pPr>
    </w:p>
    <w:p w14:paraId="0013746F" w14:textId="22A29AE4" w:rsidR="00B6327E" w:rsidRPr="00FB67B2" w:rsidRDefault="00173344" w:rsidP="00B6327E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t>ACCOMMODATIONS</w:t>
      </w:r>
      <w:r w:rsidR="00B6327E" w:rsidRPr="00FB67B2">
        <w:rPr>
          <w:rFonts w:asciiTheme="majorHAnsi" w:hAnsiTheme="majorHAnsi"/>
          <w:b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  <w:r w:rsidR="00B6327E" w:rsidRPr="00FB67B2">
        <w:rPr>
          <w:rFonts w:asciiTheme="majorHAnsi" w:hAnsiTheme="majorHAnsi"/>
          <w:b/>
          <w:strike/>
          <w:color w:val="244061" w:themeColor="accent1" w:themeShade="80"/>
          <w:szCs w:val="24"/>
        </w:rPr>
        <w:tab/>
      </w:r>
    </w:p>
    <w:p w14:paraId="05668079" w14:textId="77777777" w:rsidR="00173344" w:rsidRPr="00FB67B2" w:rsidRDefault="00173344" w:rsidP="001F45DB">
      <w:pPr>
        <w:contextualSpacing/>
        <w:rPr>
          <w:rFonts w:asciiTheme="majorHAnsi" w:hAnsiTheme="majorHAnsi"/>
          <w:szCs w:val="24"/>
        </w:rPr>
      </w:pPr>
    </w:p>
    <w:p w14:paraId="485B53A3" w14:textId="2BBDB939" w:rsidR="00173344" w:rsidRPr="00FB67B2" w:rsidRDefault="704EDD18" w:rsidP="5A1919AE">
      <w:pPr>
        <w:contextualSpacing/>
        <w:jc w:val="both"/>
        <w:rPr>
          <w:rFonts w:asciiTheme="majorHAnsi" w:hAnsiTheme="majorHAnsi"/>
        </w:rPr>
      </w:pPr>
      <w:r w:rsidRPr="5A1919AE">
        <w:rPr>
          <w:rFonts w:asciiTheme="majorHAnsi" w:hAnsiTheme="majorHAnsi"/>
        </w:rPr>
        <w:t xml:space="preserve">Any student who feels that they may require an accommodation in this course, based on the impact of a disability, should contact </w:t>
      </w:r>
      <w:r w:rsidR="38EE7E8C" w:rsidRPr="5A1919AE">
        <w:rPr>
          <w:rFonts w:asciiTheme="majorHAnsi" w:hAnsiTheme="majorHAnsi"/>
        </w:rPr>
        <w:t xml:space="preserve">us </w:t>
      </w:r>
      <w:r w:rsidRPr="5A1919AE">
        <w:rPr>
          <w:rFonts w:asciiTheme="majorHAnsi" w:hAnsiTheme="majorHAnsi"/>
        </w:rPr>
        <w:t xml:space="preserve">as soon as possible to arrange for a meeting to coordinate </w:t>
      </w:r>
      <w:r w:rsidR="63FEF94F" w:rsidRPr="5A1919AE">
        <w:rPr>
          <w:rFonts w:asciiTheme="majorHAnsi" w:hAnsiTheme="majorHAnsi"/>
        </w:rPr>
        <w:t>all</w:t>
      </w:r>
      <w:r w:rsidRPr="5A1919AE">
        <w:rPr>
          <w:rFonts w:asciiTheme="majorHAnsi" w:hAnsiTheme="majorHAnsi"/>
        </w:rPr>
        <w:t xml:space="preserve"> accommodations. Any student who wishes to seek accommodation </w:t>
      </w:r>
      <w:r w:rsidR="00582D60">
        <w:rPr>
          <w:rFonts w:asciiTheme="majorHAnsi" w:hAnsiTheme="majorHAnsi"/>
        </w:rPr>
        <w:t xml:space="preserve">should </w:t>
      </w:r>
      <w:r w:rsidR="00582D60" w:rsidRPr="5A1919AE">
        <w:rPr>
          <w:rFonts w:asciiTheme="majorHAnsi" w:hAnsiTheme="majorHAnsi"/>
        </w:rPr>
        <w:t>also</w:t>
      </w:r>
      <w:r w:rsidRPr="5A1919AE">
        <w:rPr>
          <w:rFonts w:asciiTheme="majorHAnsi" w:hAnsiTheme="majorHAnsi"/>
        </w:rPr>
        <w:t xml:space="preserve"> </w:t>
      </w:r>
      <w:r w:rsidR="007D564C">
        <w:rPr>
          <w:rFonts w:asciiTheme="majorHAnsi" w:hAnsiTheme="majorHAnsi"/>
        </w:rPr>
        <w:t xml:space="preserve">be sure to </w:t>
      </w:r>
      <w:r w:rsidR="00665074">
        <w:rPr>
          <w:rFonts w:asciiTheme="majorHAnsi" w:hAnsiTheme="majorHAnsi"/>
        </w:rPr>
        <w:t xml:space="preserve">directly </w:t>
      </w:r>
      <w:r w:rsidRPr="5A1919AE">
        <w:rPr>
          <w:rFonts w:asciiTheme="majorHAnsi" w:hAnsiTheme="majorHAnsi"/>
        </w:rPr>
        <w:t xml:space="preserve">contact </w:t>
      </w:r>
      <w:r w:rsidR="38EE7E8C" w:rsidRPr="5A1919AE">
        <w:rPr>
          <w:rFonts w:asciiTheme="majorHAnsi" w:hAnsiTheme="majorHAnsi"/>
        </w:rPr>
        <w:t xml:space="preserve">Disability Support Services </w:t>
      </w:r>
      <w:r w:rsidR="007D564C">
        <w:rPr>
          <w:rFonts w:asciiTheme="majorHAnsi" w:hAnsiTheme="majorHAnsi"/>
        </w:rPr>
        <w:t xml:space="preserve">(DSS) </w:t>
      </w:r>
      <w:r w:rsidRPr="5A1919AE">
        <w:rPr>
          <w:rFonts w:asciiTheme="majorHAnsi" w:hAnsiTheme="majorHAnsi"/>
        </w:rPr>
        <w:t>for more information</w:t>
      </w:r>
      <w:r w:rsidR="38EE7E8C" w:rsidRPr="5A1919AE">
        <w:rPr>
          <w:rFonts w:asciiTheme="majorHAnsi" w:hAnsiTheme="majorHAnsi"/>
        </w:rPr>
        <w:t xml:space="preserve"> (</w:t>
      </w:r>
      <w:r w:rsidR="38EE7E8C" w:rsidRPr="5A1919AE">
        <w:rPr>
          <w:rFonts w:asciiTheme="majorHAnsi" w:hAnsiTheme="majorHAnsi"/>
          <w:i/>
          <w:iCs/>
        </w:rPr>
        <w:t>https://academicsupport.georgetown.edu/disability</w:t>
      </w:r>
      <w:r w:rsidR="38EE7E8C" w:rsidRPr="5A1919AE">
        <w:rPr>
          <w:rFonts w:asciiTheme="majorHAnsi" w:hAnsiTheme="majorHAnsi"/>
        </w:rPr>
        <w:t>).</w:t>
      </w:r>
    </w:p>
    <w:p w14:paraId="72A465C1" w14:textId="77777777" w:rsidR="00173344" w:rsidRPr="00FB67B2" w:rsidRDefault="00173344" w:rsidP="00BF0B98">
      <w:pPr>
        <w:contextualSpacing/>
        <w:rPr>
          <w:rFonts w:asciiTheme="majorHAnsi" w:hAnsiTheme="majorHAnsi"/>
          <w:szCs w:val="24"/>
        </w:rPr>
      </w:pPr>
    </w:p>
    <w:p w14:paraId="1DB36E88" w14:textId="77777777" w:rsidR="00004364" w:rsidRPr="00FB67B2" w:rsidRDefault="00173344" w:rsidP="00BF0B98">
      <w:pPr>
        <w:contextualSpacing/>
        <w:rPr>
          <w:rFonts w:asciiTheme="majorHAnsi" w:hAnsiTheme="majorHAnsi"/>
          <w:szCs w:val="24"/>
        </w:rPr>
      </w:pPr>
      <w:r w:rsidRPr="00FB67B2">
        <w:rPr>
          <w:rFonts w:asciiTheme="majorHAnsi" w:hAnsiTheme="majorHAnsi"/>
          <w:szCs w:val="24"/>
        </w:rPr>
        <w:t xml:space="preserve">  </w:t>
      </w:r>
    </w:p>
    <w:p w14:paraId="5B367868" w14:textId="77777777" w:rsidR="006B3B73" w:rsidRPr="00FB67B2" w:rsidRDefault="006B3B73" w:rsidP="00D50065">
      <w:pPr>
        <w:contextualSpacing/>
        <w:rPr>
          <w:rFonts w:asciiTheme="majorHAnsi" w:hAnsiTheme="majorHAnsi"/>
          <w:szCs w:val="24"/>
        </w:rPr>
      </w:pPr>
    </w:p>
    <w:p w14:paraId="79F523C9" w14:textId="77777777" w:rsidR="004908D4" w:rsidRPr="00FB67B2" w:rsidRDefault="004908D4" w:rsidP="006B3B73">
      <w:pPr>
        <w:tabs>
          <w:tab w:val="left" w:pos="2160"/>
        </w:tabs>
        <w:contextualSpacing/>
        <w:rPr>
          <w:rFonts w:asciiTheme="majorHAnsi" w:hAnsiTheme="majorHAnsi"/>
          <w:b/>
          <w:color w:val="244061" w:themeColor="accent1" w:themeShade="80"/>
          <w:szCs w:val="24"/>
        </w:rPr>
      </w:pPr>
      <w:r w:rsidRPr="00FB67B2">
        <w:rPr>
          <w:rFonts w:asciiTheme="majorHAnsi" w:hAnsiTheme="majorHAnsi"/>
          <w:b/>
          <w:color w:val="244061" w:themeColor="accent1" w:themeShade="80"/>
          <w:szCs w:val="24"/>
        </w:rPr>
        <w:br w:type="page"/>
      </w:r>
    </w:p>
    <w:p w14:paraId="5739B839" w14:textId="19569B79" w:rsidR="005B70CD" w:rsidRPr="00FB67B2" w:rsidRDefault="0DC347AB" w:rsidP="5A1919AE">
      <w:pPr>
        <w:tabs>
          <w:tab w:val="left" w:pos="2160"/>
        </w:tabs>
        <w:contextualSpacing/>
        <w:rPr>
          <w:rFonts w:asciiTheme="majorHAnsi" w:hAnsiTheme="majorHAnsi"/>
          <w:b/>
          <w:bCs/>
          <w:strike/>
          <w:color w:val="244061" w:themeColor="accent1" w:themeShade="80"/>
        </w:rPr>
      </w:pPr>
      <w:r w:rsidRPr="5A1919AE">
        <w:rPr>
          <w:rFonts w:asciiTheme="majorHAnsi" w:hAnsiTheme="majorHAnsi"/>
          <w:b/>
          <w:bCs/>
          <w:color w:val="244061" w:themeColor="accent1" w:themeShade="80"/>
        </w:rPr>
        <w:lastRenderedPageBreak/>
        <w:t xml:space="preserve">COURSE </w:t>
      </w:r>
      <w:r w:rsidR="403A818B" w:rsidRPr="5A1919AE">
        <w:rPr>
          <w:rFonts w:asciiTheme="majorHAnsi" w:hAnsiTheme="majorHAnsi"/>
          <w:b/>
          <w:bCs/>
          <w:color w:val="244061" w:themeColor="accent1" w:themeShade="80"/>
        </w:rPr>
        <w:t>CALENDAR</w:t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  <w:r w:rsidR="005B70CD">
        <w:tab/>
      </w:r>
    </w:p>
    <w:p w14:paraId="03F369FA" w14:textId="6A42150D" w:rsidR="005B70CD" w:rsidRPr="00CD2044" w:rsidRDefault="4DEF293E" w:rsidP="5A1919AE">
      <w:pPr>
        <w:tabs>
          <w:tab w:val="left" w:pos="2160"/>
        </w:tabs>
        <w:contextualSpacing/>
        <w:rPr>
          <w:rFonts w:asciiTheme="majorHAnsi" w:hAnsiTheme="majorHAnsi"/>
          <w:sz w:val="22"/>
          <w:szCs w:val="22"/>
        </w:rPr>
      </w:pPr>
      <w:r w:rsidRPr="5A1919AE">
        <w:rPr>
          <w:rFonts w:asciiTheme="majorHAnsi" w:hAnsiTheme="majorHAnsi"/>
          <w:b/>
          <w:bCs/>
          <w:sz w:val="22"/>
          <w:szCs w:val="22"/>
        </w:rPr>
        <w:t>Readings and Videos:</w:t>
      </w:r>
      <w:r w:rsidRPr="5A1919AE">
        <w:rPr>
          <w:rFonts w:asciiTheme="majorHAnsi" w:hAnsiTheme="majorHAnsi"/>
          <w:sz w:val="22"/>
          <w:szCs w:val="22"/>
        </w:rPr>
        <w:t xml:space="preserve"> These are to be completed </w:t>
      </w:r>
      <w:r w:rsidRPr="5A1919AE">
        <w:rPr>
          <w:rFonts w:asciiTheme="majorHAnsi" w:hAnsiTheme="majorHAnsi"/>
          <w:i/>
          <w:iCs/>
          <w:sz w:val="22"/>
          <w:szCs w:val="22"/>
        </w:rPr>
        <w:t>before</w:t>
      </w:r>
      <w:r w:rsidRPr="5A1919AE">
        <w:rPr>
          <w:rFonts w:asciiTheme="majorHAnsi" w:hAnsiTheme="majorHAnsi"/>
          <w:sz w:val="22"/>
          <w:szCs w:val="22"/>
        </w:rPr>
        <w:t xml:space="preserve"> class on the day they are listed. For example, K&amp;O Ch. </w:t>
      </w:r>
      <w:r w:rsidR="463D89D2" w:rsidRPr="5A1919AE">
        <w:rPr>
          <w:rFonts w:asciiTheme="majorHAnsi" w:hAnsiTheme="majorHAnsi"/>
          <w:sz w:val="22"/>
          <w:szCs w:val="22"/>
        </w:rPr>
        <w:t>2</w:t>
      </w:r>
      <w:r w:rsidRPr="5A1919AE">
        <w:rPr>
          <w:rFonts w:asciiTheme="majorHAnsi" w:hAnsiTheme="majorHAnsi"/>
          <w:sz w:val="22"/>
          <w:szCs w:val="22"/>
        </w:rPr>
        <w:t>-3 should be read before coming to class on August 2</w:t>
      </w:r>
      <w:r w:rsidR="004608B4">
        <w:rPr>
          <w:rFonts w:asciiTheme="majorHAnsi" w:hAnsiTheme="majorHAnsi"/>
          <w:sz w:val="22"/>
          <w:szCs w:val="22"/>
        </w:rPr>
        <w:t>8</w:t>
      </w:r>
      <w:r w:rsidRPr="5A1919AE">
        <w:rPr>
          <w:rFonts w:asciiTheme="majorHAnsi" w:hAnsiTheme="majorHAnsi"/>
          <w:sz w:val="22"/>
          <w:szCs w:val="22"/>
          <w:vertAlign w:val="superscript"/>
        </w:rPr>
        <w:t>th</w:t>
      </w:r>
      <w:r w:rsidRPr="5A1919AE">
        <w:rPr>
          <w:rFonts w:asciiTheme="majorHAnsi" w:hAnsiTheme="majorHAnsi"/>
          <w:sz w:val="22"/>
          <w:szCs w:val="22"/>
        </w:rPr>
        <w:t>.</w:t>
      </w:r>
    </w:p>
    <w:p w14:paraId="20AA0B83" w14:textId="159D595B" w:rsidR="005B70CD" w:rsidRPr="00CD2044" w:rsidRDefault="005B70CD" w:rsidP="006B3B73">
      <w:pPr>
        <w:tabs>
          <w:tab w:val="left" w:pos="2160"/>
        </w:tabs>
        <w:contextualSpacing/>
        <w:rPr>
          <w:rFonts w:asciiTheme="majorHAnsi" w:hAnsiTheme="majorHAnsi"/>
          <w:sz w:val="22"/>
          <w:szCs w:val="22"/>
        </w:rPr>
      </w:pPr>
    </w:p>
    <w:p w14:paraId="5079AB29" w14:textId="493FCE41" w:rsidR="005B70CD" w:rsidRPr="00CD2044" w:rsidRDefault="005B70CD" w:rsidP="006B3B73">
      <w:pPr>
        <w:tabs>
          <w:tab w:val="left" w:pos="2160"/>
        </w:tabs>
        <w:contextualSpacing/>
        <w:rPr>
          <w:rFonts w:asciiTheme="majorHAnsi" w:hAnsiTheme="majorHAnsi"/>
          <w:sz w:val="22"/>
          <w:szCs w:val="22"/>
        </w:rPr>
      </w:pPr>
      <w:r w:rsidRPr="00CD2044">
        <w:rPr>
          <w:rFonts w:asciiTheme="majorHAnsi" w:hAnsiTheme="majorHAnsi"/>
          <w:b/>
          <w:bCs/>
          <w:sz w:val="22"/>
          <w:szCs w:val="22"/>
        </w:rPr>
        <w:t>Homework:</w:t>
      </w:r>
      <w:r w:rsidRPr="00CD2044">
        <w:rPr>
          <w:rFonts w:asciiTheme="majorHAnsi" w:hAnsiTheme="majorHAnsi"/>
          <w:sz w:val="22"/>
          <w:szCs w:val="22"/>
        </w:rPr>
        <w:t xml:space="preserve"> All homework assignments are due </w:t>
      </w:r>
      <w:r w:rsidR="00E230AF" w:rsidRPr="00CD2044">
        <w:rPr>
          <w:rFonts w:asciiTheme="majorHAnsi" w:hAnsiTheme="majorHAnsi"/>
          <w:sz w:val="22"/>
          <w:szCs w:val="22"/>
        </w:rPr>
        <w:t xml:space="preserve">by </w:t>
      </w:r>
      <w:r w:rsidR="00AB66A7" w:rsidRPr="00790ACD">
        <w:rPr>
          <w:rFonts w:asciiTheme="majorHAnsi" w:hAnsiTheme="majorHAnsi"/>
          <w:sz w:val="22"/>
          <w:szCs w:val="22"/>
        </w:rPr>
        <w:t>Sunday</w:t>
      </w:r>
      <w:r w:rsidR="00E230AF" w:rsidRPr="00790ACD">
        <w:rPr>
          <w:rFonts w:asciiTheme="majorHAnsi" w:hAnsiTheme="majorHAnsi"/>
          <w:sz w:val="22"/>
          <w:szCs w:val="22"/>
        </w:rPr>
        <w:t xml:space="preserve"> </w:t>
      </w:r>
      <w:r w:rsidR="00AB66A7" w:rsidRPr="00790ACD">
        <w:rPr>
          <w:rFonts w:asciiTheme="majorHAnsi" w:hAnsiTheme="majorHAnsi"/>
          <w:sz w:val="22"/>
          <w:szCs w:val="22"/>
        </w:rPr>
        <w:t>at</w:t>
      </w:r>
      <w:r w:rsidR="00E230AF" w:rsidRPr="00790ACD">
        <w:rPr>
          <w:rFonts w:asciiTheme="majorHAnsi" w:hAnsiTheme="majorHAnsi"/>
          <w:sz w:val="22"/>
          <w:szCs w:val="22"/>
        </w:rPr>
        <w:t xml:space="preserve"> </w:t>
      </w:r>
      <w:r w:rsidR="004608B4" w:rsidRPr="00790ACD">
        <w:rPr>
          <w:rFonts w:asciiTheme="majorHAnsi" w:hAnsiTheme="majorHAnsi"/>
          <w:sz w:val="22"/>
          <w:szCs w:val="22"/>
        </w:rPr>
        <w:t>11:59pm</w:t>
      </w:r>
      <w:r w:rsidR="00E230AF" w:rsidRPr="00CD2044">
        <w:rPr>
          <w:rFonts w:asciiTheme="majorHAnsi" w:hAnsiTheme="majorHAnsi"/>
          <w:sz w:val="22"/>
          <w:szCs w:val="22"/>
        </w:rPr>
        <w:t xml:space="preserve"> on </w:t>
      </w:r>
      <w:r w:rsidR="00ED28DF" w:rsidRPr="00CD2044">
        <w:rPr>
          <w:rFonts w:asciiTheme="majorHAnsi" w:hAnsiTheme="majorHAnsi"/>
          <w:sz w:val="22"/>
          <w:szCs w:val="22"/>
        </w:rPr>
        <w:t>the wee</w:t>
      </w:r>
      <w:r w:rsidR="00E230AF" w:rsidRPr="00CD2044">
        <w:rPr>
          <w:rFonts w:asciiTheme="majorHAnsi" w:hAnsiTheme="majorHAnsi"/>
          <w:sz w:val="22"/>
          <w:szCs w:val="22"/>
        </w:rPr>
        <w:t xml:space="preserve">k </w:t>
      </w:r>
      <w:r w:rsidR="00AB66A7">
        <w:rPr>
          <w:rFonts w:asciiTheme="majorHAnsi" w:hAnsiTheme="majorHAnsi"/>
          <w:sz w:val="22"/>
          <w:szCs w:val="22"/>
        </w:rPr>
        <w:t xml:space="preserve">or the week after </w:t>
      </w:r>
      <w:r w:rsidR="00ED28DF" w:rsidRPr="00CD2044">
        <w:rPr>
          <w:rFonts w:asciiTheme="majorHAnsi" w:hAnsiTheme="majorHAnsi"/>
          <w:sz w:val="22"/>
          <w:szCs w:val="22"/>
        </w:rPr>
        <w:t xml:space="preserve">they are listed. </w:t>
      </w:r>
    </w:p>
    <w:p w14:paraId="379EB7D3" w14:textId="77777777" w:rsidR="00E230AF" w:rsidRPr="00CD2044" w:rsidRDefault="00E230AF" w:rsidP="006B3B73">
      <w:pPr>
        <w:tabs>
          <w:tab w:val="left" w:pos="2160"/>
        </w:tabs>
        <w:contextualSpacing/>
        <w:rPr>
          <w:rFonts w:asciiTheme="majorHAnsi" w:hAnsiTheme="majorHAnsi"/>
          <w:sz w:val="22"/>
          <w:szCs w:val="22"/>
        </w:rPr>
      </w:pPr>
    </w:p>
    <w:p w14:paraId="71B3E9C7" w14:textId="72AB7A4A" w:rsidR="00E230AF" w:rsidRPr="00CD2044" w:rsidRDefault="1800E9AE" w:rsidP="5A1919AE">
      <w:pPr>
        <w:tabs>
          <w:tab w:val="left" w:pos="2160"/>
        </w:tabs>
        <w:contextualSpacing/>
        <w:rPr>
          <w:rFonts w:asciiTheme="majorHAnsi" w:hAnsiTheme="majorHAnsi"/>
          <w:strike/>
          <w:color w:val="244061" w:themeColor="accent1" w:themeShade="80"/>
          <w:sz w:val="22"/>
          <w:szCs w:val="22"/>
        </w:rPr>
      </w:pPr>
      <w:r w:rsidRPr="5A1919AE">
        <w:rPr>
          <w:rFonts w:asciiTheme="majorHAnsi" w:hAnsiTheme="majorHAnsi"/>
          <w:b/>
          <w:bCs/>
          <w:sz w:val="22"/>
          <w:szCs w:val="22"/>
        </w:rPr>
        <w:t>Midterms</w:t>
      </w:r>
      <w:r w:rsidR="244971B5" w:rsidRPr="5A1919AE">
        <w:rPr>
          <w:rFonts w:asciiTheme="majorHAnsi" w:hAnsiTheme="majorHAnsi"/>
          <w:b/>
          <w:bCs/>
          <w:sz w:val="22"/>
          <w:szCs w:val="22"/>
        </w:rPr>
        <w:t>:</w:t>
      </w:r>
      <w:r w:rsidR="244971B5" w:rsidRPr="5A1919AE">
        <w:rPr>
          <w:rFonts w:asciiTheme="majorHAnsi" w:hAnsiTheme="majorHAnsi"/>
          <w:sz w:val="22"/>
          <w:szCs w:val="22"/>
        </w:rPr>
        <w:t xml:space="preserve"> </w:t>
      </w:r>
      <w:r w:rsidRPr="5A1919AE">
        <w:rPr>
          <w:rFonts w:asciiTheme="majorHAnsi" w:hAnsiTheme="majorHAnsi"/>
          <w:sz w:val="22"/>
          <w:szCs w:val="22"/>
        </w:rPr>
        <w:t>Midterms w</w:t>
      </w:r>
      <w:r w:rsidR="244971B5" w:rsidRPr="5A1919AE">
        <w:rPr>
          <w:rFonts w:asciiTheme="majorHAnsi" w:hAnsiTheme="majorHAnsi"/>
          <w:sz w:val="22"/>
          <w:szCs w:val="22"/>
        </w:rPr>
        <w:t xml:space="preserve">ill be on the Wednesday class of the week that they are listed. </w:t>
      </w:r>
    </w:p>
    <w:p w14:paraId="7724A659" w14:textId="77777777" w:rsidR="006B3B73" w:rsidRPr="00FB67B2" w:rsidRDefault="006B3B73" w:rsidP="006B3B73">
      <w:pPr>
        <w:tabs>
          <w:tab w:val="left" w:pos="2160"/>
        </w:tabs>
        <w:contextualSpacing/>
        <w:rPr>
          <w:rFonts w:asciiTheme="majorHAnsi" w:hAnsiTheme="majorHAnsi"/>
          <w:b/>
          <w:strike/>
          <w:color w:val="31849B" w:themeColor="accent5" w:themeShade="BF"/>
          <w:szCs w:val="24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105" w:author="Theising, Adam" w:date="2023-08-14T20:38:00Z">
          <w:tblPr>
            <w:tblpPr w:leftFromText="187" w:rightFromText="187" w:vertAnchor="text" w:horzAnchor="margin" w:tblpXSpec="center" w:tblpY="1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687"/>
        <w:gridCol w:w="1454"/>
        <w:gridCol w:w="2822"/>
        <w:gridCol w:w="2657"/>
        <w:gridCol w:w="1730"/>
        <w:tblGridChange w:id="106">
          <w:tblGrid>
            <w:gridCol w:w="687"/>
            <w:gridCol w:w="1454"/>
            <w:gridCol w:w="2822"/>
            <w:gridCol w:w="2658"/>
            <w:gridCol w:w="1729"/>
          </w:tblGrid>
        </w:tblGridChange>
      </w:tblGrid>
      <w:tr w:rsidR="00D439B5" w:rsidRPr="000E3A8A" w14:paraId="0B9EFAFB" w14:textId="77777777" w:rsidTr="008317E1">
        <w:trPr>
          <w:trHeight w:val="576"/>
          <w:trPrChange w:id="107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bottom w:val="single" w:sz="4" w:space="0" w:color="auto"/>
            </w:tcBorders>
            <w:vAlign w:val="center"/>
            <w:tcPrChange w:id="108" w:author="Theising, Adam" w:date="2023-08-14T20:38:00Z">
              <w:tcPr>
                <w:tcW w:w="367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33777BB" w14:textId="1B27CE8E" w:rsidR="00131F77" w:rsidRPr="003B1799" w:rsidRDefault="005255D4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  <w:tcPrChange w:id="109" w:author="Theising, Adam" w:date="2023-08-14T20:38:00Z">
              <w:tcPr>
                <w:tcW w:w="77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1F8F695" w14:textId="0D0B635D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  <w:tcPrChange w:id="110" w:author="Theising, Adam" w:date="2023-08-14T20:38:00Z">
              <w:tcPr>
                <w:tcW w:w="151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7188E11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  <w:tcPrChange w:id="111" w:author="Theising, Adam" w:date="2023-08-14T20:38:00Z">
              <w:tcPr>
                <w:tcW w:w="142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40EF725" w14:textId="13171DED" w:rsidR="005B70CD" w:rsidRPr="003B1799" w:rsidRDefault="00780F41" w:rsidP="005B70CD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Readings/Videos</w:t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  <w:tcPrChange w:id="112" w:author="Theising, Adam" w:date="2023-08-14T20:38:00Z">
              <w:tcPr>
                <w:tcW w:w="92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D2C1F88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Exams/</w:t>
            </w:r>
          </w:p>
          <w:p w14:paraId="10C27D20" w14:textId="77777777" w:rsidR="00131F77" w:rsidRPr="003B1799" w:rsidRDefault="00131F77" w:rsidP="006B3B73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Homework</w:t>
            </w:r>
          </w:p>
        </w:tc>
      </w:tr>
      <w:tr w:rsidR="00131F77" w:rsidRPr="000E3A8A" w14:paraId="7BDC1A98" w14:textId="77777777" w:rsidTr="5A1919A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C3F" w14:textId="5B73F91C" w:rsidR="00131F77" w:rsidRPr="00AB66A7" w:rsidRDefault="00780F41" w:rsidP="00F4060A">
            <w:pPr>
              <w:jc w:val="center"/>
              <w:rPr>
                <w:rFonts w:asciiTheme="majorHAnsi" w:eastAsia="Arial Unicode MS" w:hAnsiTheme="majorHAnsi" w:cstheme="majorHAnsi"/>
                <w:color w:val="244061" w:themeColor="accent1" w:themeShade="80"/>
                <w:sz w:val="20"/>
                <w:lang w:bidi="en-US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1:</w:t>
            </w:r>
            <w:r w:rsidR="007841B3"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 Market </w:t>
            </w:r>
            <w:r w:rsidR="00BB3B36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Failure and the Need for Environmental Regulation </w:t>
            </w:r>
          </w:p>
        </w:tc>
      </w:tr>
      <w:tr w:rsidR="00D439B5" w:rsidRPr="000E3A8A" w14:paraId="4406A9EB" w14:textId="77777777" w:rsidTr="008317E1">
        <w:trPr>
          <w:trHeight w:val="576"/>
          <w:trPrChange w:id="113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</w:tcBorders>
            <w:vAlign w:val="center"/>
            <w:tcPrChange w:id="114" w:author="Theising, Adam" w:date="2023-08-14T20:38:00Z">
              <w:tcPr>
                <w:tcW w:w="367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45F52DBB" w14:textId="77777777" w:rsidR="00131F77" w:rsidRPr="0058377D" w:rsidRDefault="00131F77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</w:tcBorders>
            <w:vAlign w:val="center"/>
            <w:tcPrChange w:id="115" w:author="Theising, Adam" w:date="2023-08-14T20:38:00Z">
              <w:tcPr>
                <w:tcW w:w="772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69E84A27" w14:textId="2ACF23EE" w:rsidR="00131F77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3ABF82B3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1509" w:type="pct"/>
            <w:tcBorders>
              <w:top w:val="single" w:sz="4" w:space="0" w:color="auto"/>
            </w:tcBorders>
            <w:vAlign w:val="center"/>
            <w:tcPrChange w:id="116" w:author="Theising, Adam" w:date="2023-08-14T20:38:00Z">
              <w:tcPr>
                <w:tcW w:w="1512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89D44F9" w14:textId="2E9F3FC7" w:rsidR="0029560B" w:rsidRPr="0058377D" w:rsidRDefault="00BB3B36" w:rsidP="0064750D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Intro</w:t>
            </w:r>
            <w:r w:rsidR="003B1799">
              <w:rPr>
                <w:rFonts w:asciiTheme="majorHAnsi" w:hAnsiTheme="majorHAnsi" w:cs="Calibri Light"/>
                <w:sz w:val="18"/>
                <w:szCs w:val="18"/>
              </w:rPr>
              <w:t>ductions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and Overview of Course</w:t>
            </w:r>
          </w:p>
        </w:tc>
        <w:tc>
          <w:tcPr>
            <w:tcW w:w="1421" w:type="pct"/>
            <w:tcBorders>
              <w:top w:val="single" w:sz="4" w:space="0" w:color="auto"/>
            </w:tcBorders>
            <w:vAlign w:val="center"/>
            <w:tcPrChange w:id="117" w:author="Theising, Adam" w:date="2023-08-14T20:38:00Z">
              <w:tcPr>
                <w:tcW w:w="1424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646BB682" w14:textId="3E0A300C" w:rsidR="000960DF" w:rsidRPr="0058377D" w:rsidRDefault="000960DF" w:rsidP="00A777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vAlign w:val="center"/>
            <w:tcPrChange w:id="118" w:author="Theising, Adam" w:date="2023-08-14T20:38:00Z">
              <w:tcPr>
                <w:tcW w:w="925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2435F9D6" w14:textId="77777777" w:rsidR="00131F77" w:rsidRPr="0058377D" w:rsidRDefault="00B02FCD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Buy Textbook</w:t>
            </w:r>
          </w:p>
          <w:p w14:paraId="6C4A8E9A" w14:textId="45BE43BC" w:rsidR="00F23539" w:rsidRPr="0058377D" w:rsidRDefault="00F23539" w:rsidP="00131F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K &amp; O: Ch. 1</w:t>
            </w:r>
          </w:p>
        </w:tc>
      </w:tr>
      <w:tr w:rsidR="00D439B5" w:rsidRPr="000E3A8A" w14:paraId="77CC9F97" w14:textId="77777777" w:rsidTr="008317E1">
        <w:trPr>
          <w:trHeight w:val="576"/>
          <w:trPrChange w:id="119" w:author="Theising, Adam" w:date="2023-08-14T20:38:00Z">
            <w:trPr>
              <w:trHeight w:val="576"/>
            </w:trPr>
          </w:trPrChange>
        </w:trPr>
        <w:tc>
          <w:tcPr>
            <w:tcW w:w="367" w:type="pct"/>
            <w:vAlign w:val="center"/>
            <w:tcPrChange w:id="120" w:author="Theising, Adam" w:date="2023-08-14T20:38:00Z">
              <w:tcPr>
                <w:tcW w:w="367" w:type="pct"/>
                <w:vAlign w:val="center"/>
              </w:tcPr>
            </w:tcPrChange>
          </w:tcPr>
          <w:p w14:paraId="4EB16C8B" w14:textId="5E63E5A8" w:rsidR="005255D4" w:rsidRPr="0058377D" w:rsidRDefault="00BA6B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  <w:tcPrChange w:id="121" w:author="Theising, Adam" w:date="2023-08-14T20:38:00Z">
              <w:tcPr>
                <w:tcW w:w="772" w:type="pct"/>
                <w:vAlign w:val="center"/>
              </w:tcPr>
            </w:tcPrChange>
          </w:tcPr>
          <w:p w14:paraId="079DF7FA" w14:textId="3A037731" w:rsidR="007841B3" w:rsidRPr="0058377D" w:rsidRDefault="00C34593" w:rsidP="5A1919AE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</w:t>
            </w:r>
            <w:r w:rsidR="7EAF1F0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2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8</w:t>
            </w:r>
            <w:r w:rsidR="74EE582A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(AT)</w:t>
            </w:r>
          </w:p>
        </w:tc>
        <w:tc>
          <w:tcPr>
            <w:tcW w:w="1509" w:type="pct"/>
            <w:vAlign w:val="center"/>
            <w:tcPrChange w:id="122" w:author="Theising, Adam" w:date="2023-08-14T20:38:00Z">
              <w:tcPr>
                <w:tcW w:w="1512" w:type="pct"/>
                <w:vAlign w:val="center"/>
              </w:tcPr>
            </w:tcPrChange>
          </w:tcPr>
          <w:p w14:paraId="523EDF60" w14:textId="234E7E85" w:rsidR="0064750D" w:rsidRPr="0058377D" w:rsidRDefault="00BB3B36" w:rsidP="00046D4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 brief recap of econ theory </w:t>
            </w:r>
            <w:r w:rsidRPr="00BB3B36">
              <w:rPr>
                <w:rFonts w:asciiTheme="majorHAnsi" w:hAnsiTheme="majorHAnsi" w:cs="Calibri Light"/>
                <w:sz w:val="18"/>
                <w:szCs w:val="18"/>
              </w:rPr>
              <w:sym w:font="Wingdings" w:char="F0E0"/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When and why do markets fail?</w:t>
            </w:r>
          </w:p>
        </w:tc>
        <w:tc>
          <w:tcPr>
            <w:tcW w:w="1421" w:type="pct"/>
            <w:vAlign w:val="center"/>
            <w:tcPrChange w:id="123" w:author="Theising, Adam" w:date="2023-08-14T20:38:00Z">
              <w:tcPr>
                <w:tcW w:w="1424" w:type="pct"/>
                <w:vAlign w:val="center"/>
              </w:tcPr>
            </w:tcPrChange>
          </w:tcPr>
          <w:p w14:paraId="2F2AFDD5" w14:textId="77777777" w:rsidR="005255D4" w:rsidRDefault="005B70CD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  <w:p w14:paraId="510C507F" w14:textId="0CE7DD83" w:rsidR="00335AC2" w:rsidRPr="0058377D" w:rsidRDefault="00933033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"https://youtu.be/xxtElseSkZM"</w:instrText>
            </w:r>
            <w:r>
              <w:fldChar w:fldCharType="separate"/>
            </w:r>
            <w:r w:rsidR="001B6BC8" w:rsidRPr="001B6BC8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Hausman Video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vAlign w:val="center"/>
            <w:tcPrChange w:id="124" w:author="Theising, Adam" w:date="2023-08-14T20:38:00Z">
              <w:tcPr>
                <w:tcW w:w="925" w:type="pct"/>
                <w:vAlign w:val="center"/>
              </w:tcPr>
            </w:tcPrChange>
          </w:tcPr>
          <w:p w14:paraId="6079042F" w14:textId="215E3D87" w:rsidR="00A701B0" w:rsidRPr="0058377D" w:rsidRDefault="00A701B0" w:rsidP="005255D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FA3919" w:rsidRPr="000E3A8A" w14:paraId="760BD840" w14:textId="77777777" w:rsidTr="008317E1">
        <w:trPr>
          <w:trHeight w:val="576"/>
          <w:trPrChange w:id="125" w:author="Theising, Adam" w:date="2023-08-14T20:38:00Z">
            <w:trPr>
              <w:trHeight w:val="576"/>
            </w:trPr>
          </w:trPrChange>
        </w:trPr>
        <w:tc>
          <w:tcPr>
            <w:tcW w:w="367" w:type="pct"/>
            <w:vAlign w:val="center"/>
            <w:tcPrChange w:id="126" w:author="Theising, Adam" w:date="2023-08-14T20:38:00Z">
              <w:tcPr>
                <w:tcW w:w="367" w:type="pct"/>
                <w:vAlign w:val="center"/>
              </w:tcPr>
            </w:tcPrChange>
          </w:tcPr>
          <w:p w14:paraId="11A7A8BA" w14:textId="3C1BFB4F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vAlign w:val="center"/>
            <w:tcPrChange w:id="127" w:author="Theising, Adam" w:date="2023-08-14T20:38:00Z">
              <w:tcPr>
                <w:tcW w:w="772" w:type="pct"/>
                <w:vAlign w:val="center"/>
              </w:tcPr>
            </w:tcPrChange>
          </w:tcPr>
          <w:p w14:paraId="68009726" w14:textId="3A706D61" w:rsidR="00FA3919" w:rsidRPr="0058377D" w:rsidRDefault="5A1919AE" w:rsidP="5A1919AE">
            <w:pPr>
              <w:spacing w:line="259" w:lineRule="auto"/>
              <w:jc w:val="center"/>
              <w:rPr>
                <w:szCs w:val="24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Aug 3</w:t>
            </w:r>
            <w:r w:rsidR="00BB3B36"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vAlign w:val="center"/>
            <w:tcPrChange w:id="128" w:author="Theising, Adam" w:date="2023-08-14T20:38:00Z">
              <w:tcPr>
                <w:tcW w:w="1512" w:type="pct"/>
                <w:vAlign w:val="center"/>
              </w:tcPr>
            </w:tcPrChange>
          </w:tcPr>
          <w:p w14:paraId="79B373C1" w14:textId="0A9BA6A6" w:rsidR="00FA3919" w:rsidRPr="0058377D" w:rsidRDefault="00FA3919" w:rsidP="00FA3919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Market Failure</w:t>
            </w:r>
            <w:r w:rsidR="0064750D" w:rsidRPr="0058377D">
              <w:rPr>
                <w:rFonts w:asciiTheme="majorHAnsi" w:hAnsiTheme="majorHAnsi" w:cs="Calibri Light"/>
                <w:sz w:val="18"/>
                <w:szCs w:val="18"/>
              </w:rPr>
              <w:t>s: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Examples and in Practice</w:t>
            </w:r>
          </w:p>
        </w:tc>
        <w:tc>
          <w:tcPr>
            <w:tcW w:w="1421" w:type="pct"/>
            <w:vAlign w:val="center"/>
            <w:tcPrChange w:id="129" w:author="Theising, Adam" w:date="2023-08-14T20:38:00Z">
              <w:tcPr>
                <w:tcW w:w="1424" w:type="pct"/>
                <w:vAlign w:val="center"/>
              </w:tcPr>
            </w:tcPrChange>
          </w:tcPr>
          <w:p w14:paraId="5742D230" w14:textId="77777777" w:rsidR="002B015B" w:rsidRDefault="005C38F6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K &amp; O: Ch. 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0058377D">
              <w:rPr>
                <w:rFonts w:asciiTheme="majorHAnsi" w:hAnsiTheme="majorHAnsi" w:cs="Calibri Light"/>
                <w:sz w:val="18"/>
                <w:szCs w:val="18"/>
              </w:rPr>
              <w:t>-</w:t>
            </w:r>
            <w:r w:rsidR="00DA0417"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  <w:p w14:paraId="746CA2FA" w14:textId="29CDCD1E" w:rsidR="00DC0C83" w:rsidRPr="002B015B" w:rsidRDefault="00933033" w:rsidP="002B015B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"https://youtu.be/BNdS1o2GoPQ"</w:instrText>
            </w:r>
            <w:r>
              <w:fldChar w:fldCharType="separate"/>
            </w:r>
            <w:proofErr w:type="spellStart"/>
            <w:r w:rsidR="002B015B" w:rsidRPr="00C34E8C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Auffhammer</w:t>
            </w:r>
            <w:proofErr w:type="spellEnd"/>
            <w:r w:rsidR="002B015B" w:rsidRPr="00C34E8C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Video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>HYPERLINK "https://bryanparthum.github.io/papers/journal_articles/Hausman%20and%20Raimi%202019%20-%20Oil%20and%20Gas%20Comment%20to%20EPA.pdf" \h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25" w:type="pct"/>
            <w:vAlign w:val="center"/>
            <w:tcPrChange w:id="130" w:author="Theising, Adam" w:date="2023-08-14T20:38:00Z">
              <w:tcPr>
                <w:tcW w:w="925" w:type="pct"/>
                <w:vAlign w:val="center"/>
              </w:tcPr>
            </w:tcPrChange>
          </w:tcPr>
          <w:p w14:paraId="112C5313" w14:textId="77777777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Ref. Post #1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on </w:t>
            </w:r>
          </w:p>
          <w:commentRangeStart w:id="131"/>
          <w:p w14:paraId="6C7BC61C" w14:textId="77777777" w:rsidR="004608B4" w:rsidRPr="001F242C" w:rsidRDefault="004608B4" w:rsidP="004608B4">
            <w:pPr>
              <w:jc w:val="center"/>
              <w:rPr>
                <w:rFonts w:asciiTheme="majorHAnsi" w:hAnsiTheme="majorHAnsi" w:cs="Calibri Light"/>
                <w:color w:val="0000FF"/>
                <w:sz w:val="18"/>
                <w:szCs w:val="18"/>
                <w:highlight w:val="yellow"/>
                <w:u w:val="single"/>
              </w:rPr>
            </w:pPr>
            <w:r w:rsidRPr="001F242C">
              <w:rPr>
                <w:highlight w:val="yellow"/>
              </w:rPr>
              <w:fldChar w:fldCharType="begin"/>
            </w:r>
            <w:r w:rsidRPr="001F242C">
              <w:rPr>
                <w:highlight w:val="yellow"/>
              </w:rPr>
              <w:instrText>HYPERLINK "https://soundcloud.com/resourcesradio/sensing-air-pollution-exposure-in-new-york-city-schools-with-beia-spiller" \h</w:instrText>
            </w:r>
            <w:r w:rsidRPr="001F242C">
              <w:rPr>
                <w:highlight w:val="yellow"/>
              </w:rPr>
            </w:r>
            <w:r w:rsidRPr="001F242C">
              <w:rPr>
                <w:highlight w:val="yellow"/>
              </w:rPr>
              <w:fldChar w:fldCharType="separate"/>
            </w:r>
            <w:r w:rsidRPr="001F242C">
              <w:rPr>
                <w:rStyle w:val="Hyperlink"/>
                <w:rFonts w:asciiTheme="majorHAnsi" w:hAnsiTheme="majorHAnsi" w:cs="Calibri Light"/>
                <w:sz w:val="18"/>
                <w:szCs w:val="18"/>
                <w:highlight w:val="yellow"/>
              </w:rPr>
              <w:t>Podcast #1</w:t>
            </w:r>
            <w:r w:rsidRPr="001F242C">
              <w:rPr>
                <w:rStyle w:val="Hyperlink"/>
                <w:rFonts w:asciiTheme="majorHAnsi" w:hAnsiTheme="majorHAnsi" w:cs="Calibri Light"/>
                <w:sz w:val="18"/>
                <w:szCs w:val="18"/>
                <w:highlight w:val="yellow"/>
              </w:rPr>
              <w:fldChar w:fldCharType="end"/>
            </w:r>
            <w:r w:rsidRPr="001F242C">
              <w:rPr>
                <w:rStyle w:val="Hyperlink"/>
                <w:rFonts w:asciiTheme="majorHAnsi" w:hAnsiTheme="majorHAnsi" w:cs="Calibri Light"/>
                <w:color w:val="000000" w:themeColor="text1"/>
                <w:sz w:val="18"/>
                <w:szCs w:val="18"/>
                <w:highlight w:val="yellow"/>
                <w:u w:val="none"/>
              </w:rPr>
              <w:t xml:space="preserve"> or</w:t>
            </w:r>
          </w:p>
          <w:p w14:paraId="636C0194" w14:textId="77777777" w:rsidR="004608B4" w:rsidRDefault="00933033" w:rsidP="004608B4">
            <w:pPr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"https://soundcloud.com/resourcesradio/people-parks-and-policy-with-rffs-ma</w:instrText>
            </w:r>
            <w:r>
              <w:instrText>rgaret-walls" \h</w:instrText>
            </w:r>
            <w:r>
              <w:fldChar w:fldCharType="separate"/>
            </w:r>
            <w:r w:rsidR="004608B4" w:rsidRPr="001F242C">
              <w:rPr>
                <w:rStyle w:val="Hyperlink"/>
                <w:rFonts w:asciiTheme="majorHAnsi" w:hAnsiTheme="majorHAnsi" w:cs="Calibri Light"/>
                <w:sz w:val="18"/>
                <w:szCs w:val="18"/>
                <w:highlight w:val="yellow"/>
              </w:rPr>
              <w:t>Podcast #2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  <w:highlight w:val="yellow"/>
              </w:rPr>
              <w:fldChar w:fldCharType="end"/>
            </w:r>
            <w:commentRangeEnd w:id="131"/>
            <w:r w:rsidR="001B18FB">
              <w:rPr>
                <w:rStyle w:val="CommentReference"/>
              </w:rPr>
              <w:commentReference w:id="131"/>
            </w:r>
          </w:p>
          <w:p w14:paraId="06B5585F" w14:textId="418569B3" w:rsidR="0064750D" w:rsidRPr="003B1799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(Due Sep 10)</w:t>
            </w:r>
          </w:p>
        </w:tc>
      </w:tr>
      <w:tr w:rsidR="00235B40" w:rsidRPr="000E3A8A" w14:paraId="02B69DB7" w14:textId="77777777" w:rsidTr="5A1919AE">
        <w:trPr>
          <w:trHeight w:val="409"/>
        </w:trPr>
        <w:tc>
          <w:tcPr>
            <w:tcW w:w="5000" w:type="pct"/>
            <w:gridSpan w:val="5"/>
            <w:vAlign w:val="center"/>
          </w:tcPr>
          <w:p w14:paraId="6CE40592" w14:textId="085808F4" w:rsidR="00235B40" w:rsidRPr="00AB66A7" w:rsidRDefault="00235B40" w:rsidP="00235B40">
            <w:pPr>
              <w:jc w:val="center"/>
              <w:rPr>
                <w:rFonts w:asciiTheme="majorHAnsi" w:hAnsiTheme="majorHAnsi" w:cs="Calibri Light"/>
                <w:color w:val="244061" w:themeColor="accent1" w:themeShade="80"/>
                <w:sz w:val="20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Module 2: Measuring Environmental Benefits</w:t>
            </w:r>
          </w:p>
        </w:tc>
      </w:tr>
      <w:tr w:rsidR="00BB3B36" w:rsidRPr="000E3A8A" w14:paraId="6A7A33DB" w14:textId="77777777" w:rsidTr="008317E1">
        <w:trPr>
          <w:trHeight w:val="576"/>
          <w:trPrChange w:id="132" w:author="Theising, Adam" w:date="2023-08-14T20:38:00Z">
            <w:trPr>
              <w:trHeight w:val="576"/>
            </w:trPr>
          </w:trPrChange>
        </w:trPr>
        <w:tc>
          <w:tcPr>
            <w:tcW w:w="367" w:type="pct"/>
            <w:vAlign w:val="center"/>
            <w:tcPrChange w:id="133" w:author="Theising, Adam" w:date="2023-08-14T20:38:00Z">
              <w:tcPr>
                <w:tcW w:w="367" w:type="pct"/>
                <w:vAlign w:val="center"/>
              </w:tcPr>
            </w:tcPrChange>
          </w:tcPr>
          <w:p w14:paraId="7348B40F" w14:textId="1F9D005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  <w:tcPrChange w:id="134" w:author="Theising, Adam" w:date="2023-08-14T20:38:00Z">
              <w:tcPr>
                <w:tcW w:w="772" w:type="pct"/>
                <w:vAlign w:val="center"/>
              </w:tcPr>
            </w:tcPrChange>
          </w:tcPr>
          <w:p w14:paraId="6523B11F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Sep 5*</w:t>
            </w:r>
          </w:p>
          <w:p w14:paraId="4730871B" w14:textId="33A92AC5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(Tues)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(AT)</w:t>
            </w:r>
          </w:p>
        </w:tc>
        <w:tc>
          <w:tcPr>
            <w:tcW w:w="1509" w:type="pct"/>
            <w:vAlign w:val="center"/>
            <w:tcPrChange w:id="135" w:author="Theising, Adam" w:date="2023-08-14T20:38:00Z">
              <w:tcPr>
                <w:tcW w:w="1512" w:type="pct"/>
                <w:vAlign w:val="center"/>
              </w:tcPr>
            </w:tcPrChange>
          </w:tcPr>
          <w:p w14:paraId="2BBBE0C4" w14:textId="0B68E75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Econometrics, Treatment Effects, and their place in Environmental Economics</w:t>
            </w:r>
          </w:p>
        </w:tc>
        <w:tc>
          <w:tcPr>
            <w:tcW w:w="1421" w:type="pct"/>
            <w:vAlign w:val="center"/>
            <w:tcPrChange w:id="136" w:author="Theising, Adam" w:date="2023-08-14T20:38:00Z">
              <w:tcPr>
                <w:tcW w:w="1424" w:type="pct"/>
                <w:vAlign w:val="center"/>
              </w:tcPr>
            </w:tcPrChange>
          </w:tcPr>
          <w:p w14:paraId="61AA7D64" w14:textId="527FAE13" w:rsidR="00BB3B36" w:rsidRDefault="00933033" w:rsidP="00BB3B36">
            <w:pPr>
              <w:jc w:val="center"/>
            </w:pPr>
            <w:r>
              <w:fldChar w:fldCharType="begin"/>
            </w:r>
            <w:r>
              <w:instrText>HYPERLINK "https://www.youtube.com/watch?v=9B65ghY7vB4" \h</w:instrText>
            </w:r>
            <w:r>
              <w:fldChar w:fldCharType="separate"/>
            </w:r>
            <w:r w:rsidR="00BB3B36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First 10 min of Olmstead Video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vAlign w:val="center"/>
            <w:tcPrChange w:id="137" w:author="Theising, Adam" w:date="2023-08-14T20:38:00Z">
              <w:tcPr>
                <w:tcW w:w="925" w:type="pct"/>
                <w:vAlign w:val="center"/>
              </w:tcPr>
            </w:tcPrChange>
          </w:tcPr>
          <w:p w14:paraId="64995C63" w14:textId="02A055F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53A2C4A8" w14:textId="77777777" w:rsidTr="008317E1">
        <w:trPr>
          <w:trHeight w:val="576"/>
          <w:trPrChange w:id="138" w:author="Theising, Adam" w:date="2023-08-14T20:38:00Z">
            <w:trPr>
              <w:trHeight w:val="576"/>
            </w:trPr>
          </w:trPrChange>
        </w:trPr>
        <w:tc>
          <w:tcPr>
            <w:tcW w:w="367" w:type="pct"/>
            <w:vAlign w:val="center"/>
            <w:tcPrChange w:id="139" w:author="Theising, Adam" w:date="2023-08-14T20:38:00Z">
              <w:tcPr>
                <w:tcW w:w="367" w:type="pct"/>
                <w:vAlign w:val="center"/>
              </w:tcPr>
            </w:tcPrChange>
          </w:tcPr>
          <w:p w14:paraId="001366C2" w14:textId="2E42F9B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vAlign w:val="center"/>
            <w:tcPrChange w:id="140" w:author="Theising, Adam" w:date="2023-08-14T20:38:00Z">
              <w:tcPr>
                <w:tcW w:w="772" w:type="pct"/>
                <w:vAlign w:val="center"/>
              </w:tcPr>
            </w:tcPrChange>
          </w:tcPr>
          <w:p w14:paraId="0359E08B" w14:textId="0BA0355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6 (AT)</w:t>
            </w:r>
          </w:p>
        </w:tc>
        <w:tc>
          <w:tcPr>
            <w:tcW w:w="1509" w:type="pct"/>
            <w:vAlign w:val="center"/>
            <w:tcPrChange w:id="141" w:author="Theising, Adam" w:date="2023-08-14T20:38:00Z">
              <w:tcPr>
                <w:tcW w:w="1512" w:type="pct"/>
                <w:vAlign w:val="center"/>
              </w:tcPr>
            </w:tcPrChange>
          </w:tcPr>
          <w:p w14:paraId="2A07F397" w14:textId="42A6C12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Distance to </w:t>
            </w:r>
            <w:del w:id="142" w:author="Theising, Adam" w:date="2023-08-14T21:34:00Z">
              <w:r w:rsidRPr="5A1919AE" w:rsidDel="001A0E49">
                <w:rPr>
                  <w:rFonts w:asciiTheme="majorHAnsi" w:hAnsiTheme="majorHAnsi" w:cs="Calibri Light"/>
                  <w:sz w:val="18"/>
                  <w:szCs w:val="18"/>
                </w:rPr>
                <w:delText xml:space="preserve">Measure </w:delText>
              </w:r>
            </w:del>
            <w:ins w:id="143" w:author="Theising, Adam" w:date="2023-08-14T21:34:00Z">
              <w:r w:rsidR="001A0E49">
                <w:rPr>
                  <w:rFonts w:asciiTheme="majorHAnsi" w:hAnsiTheme="majorHAnsi" w:cs="Calibri Light"/>
                  <w:sz w:val="18"/>
                  <w:szCs w:val="18"/>
                </w:rPr>
                <w:t>Infer</w:t>
              </w:r>
              <w:r w:rsidR="001A0E49" w:rsidRPr="5A1919AE">
                <w:rPr>
                  <w:rFonts w:asciiTheme="majorHAnsi" w:hAnsiTheme="majorHAnsi" w:cs="Calibri Light"/>
                  <w:sz w:val="18"/>
                  <w:szCs w:val="18"/>
                </w:rPr>
                <w:t xml:space="preserve"> </w:t>
              </w:r>
            </w:ins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the Value of </w:t>
            </w:r>
            <w:del w:id="144" w:author="Theising, Adam" w:date="2023-08-14T21:34:00Z">
              <w:r w:rsidRPr="5A1919AE" w:rsidDel="001A0E49">
                <w:rPr>
                  <w:rFonts w:asciiTheme="majorHAnsi" w:hAnsiTheme="majorHAnsi" w:cs="Calibri Light"/>
                  <w:sz w:val="18"/>
                  <w:szCs w:val="18"/>
                </w:rPr>
                <w:delText xml:space="preserve">Public Land and </w:delText>
              </w:r>
            </w:del>
            <w:r w:rsidRPr="5A1919AE">
              <w:rPr>
                <w:rFonts w:asciiTheme="majorHAnsi" w:hAnsiTheme="majorHAnsi" w:cs="Calibri Light"/>
                <w:sz w:val="18"/>
                <w:szCs w:val="18"/>
              </w:rPr>
              <w:t>Open Space</w:t>
            </w:r>
            <w:ins w:id="145" w:author="Theising, Adam" w:date="2023-08-14T21:34:00Z">
              <w:r w:rsidR="001A0E49">
                <w:rPr>
                  <w:rFonts w:asciiTheme="majorHAnsi" w:hAnsiTheme="majorHAnsi" w:cs="Calibri Light"/>
                  <w:sz w:val="18"/>
                  <w:szCs w:val="18"/>
                </w:rPr>
                <w:t xml:space="preserve">, Public </w:t>
              </w:r>
              <w:proofErr w:type="gramStart"/>
              <w:r w:rsidR="001A0E49">
                <w:rPr>
                  <w:rFonts w:asciiTheme="majorHAnsi" w:hAnsiTheme="majorHAnsi" w:cs="Calibri Light"/>
                  <w:sz w:val="18"/>
                  <w:szCs w:val="18"/>
                </w:rPr>
                <w:t>Lands</w:t>
              </w:r>
              <w:proofErr w:type="gramEnd"/>
              <w:r w:rsidR="001A0E49">
                <w:rPr>
                  <w:rFonts w:asciiTheme="majorHAnsi" w:hAnsiTheme="majorHAnsi" w:cs="Calibri Light"/>
                  <w:sz w:val="18"/>
                  <w:szCs w:val="18"/>
                </w:rPr>
                <w:t xml:space="preserve"> and their Amenities</w:t>
              </w:r>
            </w:ins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(Travel Cost)</w:t>
            </w:r>
          </w:p>
        </w:tc>
        <w:tc>
          <w:tcPr>
            <w:tcW w:w="1421" w:type="pct"/>
            <w:vAlign w:val="center"/>
            <w:tcPrChange w:id="146" w:author="Theising, Adam" w:date="2023-08-14T20:38:00Z">
              <w:tcPr>
                <w:tcW w:w="1424" w:type="pct"/>
                <w:vAlign w:val="center"/>
              </w:tcPr>
            </w:tcPrChange>
          </w:tcPr>
          <w:p w14:paraId="5EA83AA7" w14:textId="77777777" w:rsidR="00BB3B36" w:rsidRDefault="00933033" w:rsidP="00BB3B36">
            <w:pPr>
              <w:jc w:val="center"/>
              <w:rPr>
                <w:ins w:id="147" w:author="Theising, Adam" w:date="2023-08-14T21:32:00Z"/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"https://bryanparthum.github.io/papers/journal_articles/Hanauer_and_Reid_2017_JEM_travel_cost.pdf"</w:instrText>
            </w:r>
            <w:r>
              <w:fldChar w:fldCharType="separate"/>
            </w:r>
            <w:proofErr w:type="spellStart"/>
            <w:r w:rsidR="00BB3B36" w:rsidRPr="00CD7B1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Hanauer</w:t>
            </w:r>
            <w:proofErr w:type="spellEnd"/>
            <w:r w:rsidR="00BB3B36" w:rsidRPr="00CD7B1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and</w:t>
            </w:r>
            <w:r w:rsidR="00BB3B36" w:rsidRPr="00CD7B1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 w:rsidRPr="00CD7B11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Reid (2017)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  <w:p w14:paraId="64B4BA29" w14:textId="29EC88BF" w:rsidR="001A0E49" w:rsidRDefault="001A0E49" w:rsidP="00BB3B36">
            <w:pPr>
              <w:jc w:val="center"/>
              <w:rPr>
                <w:ins w:id="148" w:author="Theising, Adam" w:date="2023-08-14T21:33:00Z"/>
                <w:rFonts w:asciiTheme="majorHAnsi" w:hAnsiTheme="majorHAnsi" w:cs="Calibri Light"/>
                <w:sz w:val="18"/>
                <w:szCs w:val="18"/>
              </w:rPr>
            </w:pPr>
            <w:ins w:id="149" w:author="Theising, Adam" w:date="2023-08-14T21:32:00Z">
              <w:r>
                <w:rPr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</w:ins>
            <w:ins w:id="150" w:author="Theising, Adam" w:date="2023-08-14T22:22:00Z">
              <w:r w:rsidR="00F91DC7">
                <w:rPr>
                  <w:rFonts w:asciiTheme="majorHAnsi" w:hAnsiTheme="majorHAnsi" w:cs="Calibri Light"/>
                  <w:sz w:val="18"/>
                  <w:szCs w:val="18"/>
                </w:rPr>
                <w:t>skim</w:t>
              </w:r>
            </w:ins>
            <w:ins w:id="151" w:author="Theising, Adam" w:date="2023-08-14T21:33:00Z">
              <w:r>
                <w:rPr>
                  <w:rFonts w:asciiTheme="majorHAnsi" w:hAnsiTheme="majorHAnsi" w:cs="Calibri Light"/>
                  <w:sz w:val="18"/>
                  <w:szCs w:val="18"/>
                </w:rPr>
                <w:t>:</w:t>
              </w:r>
            </w:ins>
          </w:p>
          <w:p w14:paraId="0E18A6BE" w14:textId="1362D9D7" w:rsidR="001A0E49" w:rsidRPr="0058377D" w:rsidRDefault="001A0E49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ins w:id="152" w:author="Theising, Adam" w:date="2023-08-14T21:33:00Z">
              <w:r>
                <w:rPr>
                  <w:rFonts w:asciiTheme="majorHAnsi" w:hAnsiTheme="majorHAnsi" w:cs="Calibri Light"/>
                  <w:sz w:val="18"/>
                  <w:szCs w:val="18"/>
                </w:rPr>
                <w:fldChar w:fldCharType="begin"/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instrText xml:space="preserve"> HYPERLINK "https://jacobgellman.github.io/files/gellman_et_al_2023-welfare_losses_wildfire_smoke_recreation.pdf" </w:instrText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fldChar w:fldCharType="separate"/>
              </w:r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Gellman, Walls &amp; </w:t>
              </w:r>
              <w:proofErr w:type="spellStart"/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Wibbenmeyer</w:t>
              </w:r>
              <w:proofErr w:type="spellEnd"/>
              <w:r w:rsidRPr="001A0E49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(2023)</w:t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fldChar w:fldCharType="end"/>
              </w:r>
            </w:ins>
          </w:p>
        </w:tc>
        <w:tc>
          <w:tcPr>
            <w:tcW w:w="925" w:type="pct"/>
            <w:vAlign w:val="center"/>
            <w:tcPrChange w:id="153" w:author="Theising, Adam" w:date="2023-08-14T20:38:00Z">
              <w:tcPr>
                <w:tcW w:w="925" w:type="pct"/>
                <w:vAlign w:val="center"/>
              </w:tcPr>
            </w:tcPrChange>
          </w:tcPr>
          <w:p w14:paraId="3B23FC3B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#1</w:t>
            </w:r>
          </w:p>
          <w:p w14:paraId="6E90485C" w14:textId="77777777" w:rsidR="00BB3B36" w:rsidRPr="00A006DC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Travel Cost or Hedonics</w:t>
            </w:r>
          </w:p>
          <w:p w14:paraId="62C181D7" w14:textId="67B0AC52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Sep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17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642509C9" w14:textId="77777777" w:rsidTr="008317E1">
        <w:trPr>
          <w:trHeight w:val="576"/>
          <w:trPrChange w:id="154" w:author="Theising, Adam" w:date="2023-08-14T20:38:00Z">
            <w:trPr>
              <w:trHeight w:val="576"/>
            </w:trPr>
          </w:trPrChange>
        </w:trPr>
        <w:tc>
          <w:tcPr>
            <w:tcW w:w="367" w:type="pct"/>
            <w:vAlign w:val="center"/>
            <w:tcPrChange w:id="155" w:author="Theising, Adam" w:date="2023-08-14T20:38:00Z">
              <w:tcPr>
                <w:tcW w:w="367" w:type="pct"/>
                <w:vAlign w:val="center"/>
              </w:tcPr>
            </w:tcPrChange>
          </w:tcPr>
          <w:p w14:paraId="36FB4D9A" w14:textId="2D3EF0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  <w:tcPrChange w:id="156" w:author="Theising, Adam" w:date="2023-08-14T20:38:00Z">
              <w:tcPr>
                <w:tcW w:w="772" w:type="pct"/>
                <w:vAlign w:val="center"/>
              </w:tcPr>
            </w:tcPrChange>
          </w:tcPr>
          <w:p w14:paraId="61DCE968" w14:textId="13495FE4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Sep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11 (AT)</w:t>
            </w:r>
          </w:p>
        </w:tc>
        <w:tc>
          <w:tcPr>
            <w:tcW w:w="1509" w:type="pct"/>
            <w:vAlign w:val="center"/>
            <w:tcPrChange w:id="157" w:author="Theising, Adam" w:date="2023-08-14T20:38:00Z">
              <w:tcPr>
                <w:tcW w:w="1512" w:type="pct"/>
                <w:vAlign w:val="center"/>
              </w:tcPr>
            </w:tcPrChange>
          </w:tcPr>
          <w:p w14:paraId="72F31A2A" w14:textId="78408EC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Voting with Your Feet – and Why it Doesn’t Always Work (Hedonics)</w:t>
            </w:r>
          </w:p>
        </w:tc>
        <w:tc>
          <w:tcPr>
            <w:tcW w:w="1421" w:type="pct"/>
            <w:vAlign w:val="center"/>
            <w:tcPrChange w:id="158" w:author="Theising, Adam" w:date="2023-08-14T20:38:00Z">
              <w:tcPr>
                <w:tcW w:w="1424" w:type="pct"/>
                <w:vAlign w:val="center"/>
              </w:tcPr>
            </w:tcPrChange>
          </w:tcPr>
          <w:p w14:paraId="5FB33BB7" w14:textId="563BA517" w:rsidR="00BB3B36" w:rsidDel="007D1A37" w:rsidRDefault="00933033" w:rsidP="00BB3B36">
            <w:pPr>
              <w:jc w:val="center"/>
              <w:rPr>
                <w:del w:id="159" w:author="Theising, Adam" w:date="2023-08-14T22:16:00Z"/>
                <w:rFonts w:asciiTheme="majorHAnsi" w:hAnsiTheme="majorHAnsi" w:cs="Calibri Light"/>
                <w:sz w:val="18"/>
                <w:szCs w:val="18"/>
              </w:rPr>
            </w:pPr>
            <w:del w:id="160" w:author="Theising, Adam" w:date="2023-08-14T22:16:00Z">
              <w:r w:rsidDel="007D1A37">
                <w:fldChar w:fldCharType="begin"/>
              </w:r>
              <w:r w:rsidDel="007D1A37">
                <w:delInstrText>HYPERLINK "https://bryanparthum.github.io/papers/journal_articles/Kuwayama_et_al._2022_JPE-water_quality_rec_and_hedonics.pdf"</w:delInstrText>
              </w:r>
              <w:r w:rsidDel="007D1A37">
                <w:fldChar w:fldCharType="separate"/>
              </w:r>
              <w:r w:rsidR="00BB3B36" w:rsidRPr="00002A00" w:rsidDel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delText>Kuwayama et al. (2022)</w:delText>
              </w:r>
              <w:r w:rsidDel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fldChar w:fldCharType="end"/>
              </w:r>
              <w:r w:rsidR="00BB3B36" w:rsidDel="007D1A37">
                <w:rPr>
                  <w:rFonts w:asciiTheme="majorHAnsi" w:hAnsiTheme="majorHAnsi" w:cs="Calibri Light"/>
                  <w:sz w:val="18"/>
                  <w:szCs w:val="18"/>
                </w:rPr>
                <w:delText xml:space="preserve"> </w:delText>
              </w:r>
            </w:del>
          </w:p>
          <w:p w14:paraId="7A06D563" w14:textId="5EDBB59D" w:rsidR="00BB3B36" w:rsidRDefault="007D1A37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ins w:id="161" w:author="Theising, Adam" w:date="2023-08-14T22:17:00Z">
              <w:r>
                <w:rPr>
                  <w:rFonts w:asciiTheme="majorHAnsi" w:hAnsiTheme="majorHAnsi" w:cs="Calibri Light"/>
                  <w:sz w:val="18"/>
                  <w:szCs w:val="18"/>
                </w:rPr>
                <w:fldChar w:fldCharType="begin"/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instrText xml:space="preserve"> HYPERLINK "https://www.aeaweb.org/articles/pdf/doi/10.1257/aer.20140079" </w:instrText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fldChar w:fldCharType="separate"/>
              </w:r>
              <w:proofErr w:type="spellStart"/>
              <w:r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Muehlenbachs</w:t>
              </w:r>
              <w:proofErr w:type="spellEnd"/>
              <w:r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, Spiller &amp; Timmins </w:t>
              </w:r>
              <w:r w:rsidR="00BB3B36"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  <w:r w:rsidRPr="007D1A3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(2015)</w:t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fldChar w:fldCharType="end"/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t xml:space="preserve"> </w:t>
              </w:r>
            </w:ins>
            <w:ins w:id="162" w:author="Theising, Adam" w:date="2023-08-14T22:16:00Z">
              <w:r>
                <w:rPr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</w:ins>
            <w:del w:id="163" w:author="Theising, Adam" w:date="2023-08-14T22:23:00Z">
              <w:r w:rsidR="00BB3B36" w:rsidDel="00F91DC7">
                <w:rPr>
                  <w:rFonts w:asciiTheme="majorHAnsi" w:hAnsiTheme="majorHAnsi" w:cs="Calibri Light"/>
                  <w:sz w:val="18"/>
                  <w:szCs w:val="18"/>
                </w:rPr>
                <w:delText>quickly read:</w:delText>
              </w:r>
            </w:del>
            <w:ins w:id="164" w:author="Theising, Adam" w:date="2023-08-14T22:23:00Z">
              <w:r w:rsidR="00F91DC7">
                <w:rPr>
                  <w:rFonts w:asciiTheme="majorHAnsi" w:hAnsiTheme="majorHAnsi" w:cs="Calibri Light"/>
                  <w:sz w:val="18"/>
                  <w:szCs w:val="18"/>
                </w:rPr>
                <w:t>skim</w:t>
              </w:r>
            </w:ins>
          </w:p>
          <w:p w14:paraId="733F9FDC" w14:textId="7335251B" w:rsidR="00BB3B36" w:rsidRPr="0058377D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"https://www.nber.org/system/files/working_papers/w24826/w24826.pdf" \h</w:instrText>
            </w:r>
            <w:r>
              <w:fldChar w:fldCharType="separate"/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Christensen a</w:t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n</w:t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d Timmins (2022)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vAlign w:val="center"/>
            <w:tcPrChange w:id="165" w:author="Theising, Adam" w:date="2023-08-14T20:38:00Z">
              <w:tcPr>
                <w:tcW w:w="925" w:type="pct"/>
                <w:vAlign w:val="center"/>
              </w:tcPr>
            </w:tcPrChange>
          </w:tcPr>
          <w:p w14:paraId="6AE4BC9F" w14:textId="6CFFB99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24F76BC5" w14:textId="77777777" w:rsidTr="008317E1">
        <w:trPr>
          <w:trHeight w:val="530"/>
          <w:trPrChange w:id="166" w:author="Theising, Adam" w:date="2023-08-14T20:38:00Z">
            <w:trPr>
              <w:trHeight w:val="530"/>
            </w:trPr>
          </w:trPrChange>
        </w:trPr>
        <w:tc>
          <w:tcPr>
            <w:tcW w:w="367" w:type="pct"/>
            <w:vAlign w:val="center"/>
            <w:tcPrChange w:id="167" w:author="Theising, Adam" w:date="2023-08-14T20:38:00Z">
              <w:tcPr>
                <w:tcW w:w="367" w:type="pct"/>
                <w:vAlign w:val="center"/>
              </w:tcPr>
            </w:tcPrChange>
          </w:tcPr>
          <w:p w14:paraId="265F53F9" w14:textId="11703FB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4</w:t>
            </w:r>
          </w:p>
        </w:tc>
        <w:tc>
          <w:tcPr>
            <w:tcW w:w="778" w:type="pct"/>
            <w:vAlign w:val="center"/>
            <w:tcPrChange w:id="168" w:author="Theising, Adam" w:date="2023-08-14T20:38:00Z">
              <w:tcPr>
                <w:tcW w:w="772" w:type="pct"/>
                <w:vAlign w:val="center"/>
              </w:tcPr>
            </w:tcPrChange>
          </w:tcPr>
          <w:p w14:paraId="3225435C" w14:textId="6BDB9F49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  <w:tcPrChange w:id="169" w:author="Theising, Adam" w:date="2023-08-14T20:38:00Z">
              <w:tcPr>
                <w:tcW w:w="151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A95FA56" w14:textId="58DD7D9C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Constructing Hypothetical Markets when They Don’t Exist (Stated Preferences)</w:t>
            </w:r>
          </w:p>
        </w:tc>
        <w:commentRangeStart w:id="170"/>
        <w:tc>
          <w:tcPr>
            <w:tcW w:w="1421" w:type="pct"/>
            <w:tcBorders>
              <w:bottom w:val="single" w:sz="4" w:space="0" w:color="auto"/>
            </w:tcBorders>
            <w:vAlign w:val="center"/>
            <w:tcPrChange w:id="171" w:author="Theising, Adam" w:date="2023-08-14T20:38:00Z">
              <w:tcPr>
                <w:tcW w:w="142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F508B0C" w14:textId="77777777" w:rsidR="00BB3B36" w:rsidRDefault="00BB3B36" w:rsidP="00BB3B36">
            <w:pPr>
              <w:jc w:val="center"/>
              <w:rPr>
                <w:ins w:id="172" w:author="Theising, Adam" w:date="2023-08-14T22:22:00Z"/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"https://bryanparthum.github.io/papers/papers/Parthum_Ando_2020.pdf"</w:instrText>
            </w:r>
            <w:r>
              <w:fldChar w:fldCharType="separate"/>
            </w:r>
            <w:r w:rsidRPr="007C4BBC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Parthum an</w:t>
            </w:r>
            <w:r w:rsidRPr="007C4BBC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d</w:t>
            </w:r>
            <w:r w:rsidRPr="007C4BBC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Ando (2020)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  <w:commentRangeEnd w:id="170"/>
            <w:r w:rsidR="00790ACD">
              <w:rPr>
                <w:rStyle w:val="CommentReference"/>
              </w:rPr>
              <w:commentReference w:id="170"/>
            </w:r>
          </w:p>
          <w:p w14:paraId="182EE342" w14:textId="77777777" w:rsidR="00F91DC7" w:rsidRDefault="00F91DC7" w:rsidP="00BB3B36">
            <w:pPr>
              <w:jc w:val="center"/>
              <w:rPr>
                <w:ins w:id="173" w:author="Theising, Adam" w:date="2023-08-14T22:23:00Z"/>
                <w:rFonts w:asciiTheme="majorHAnsi" w:hAnsiTheme="majorHAnsi" w:cs="Calibri Light"/>
                <w:sz w:val="18"/>
                <w:szCs w:val="18"/>
              </w:rPr>
            </w:pPr>
            <w:ins w:id="174" w:author="Theising, Adam" w:date="2023-08-14T22:22:00Z">
              <w:r>
                <w:rPr>
                  <w:rFonts w:asciiTheme="majorHAnsi" w:hAnsiTheme="majorHAnsi" w:cs="Calibri Light"/>
                  <w:sz w:val="18"/>
                  <w:szCs w:val="18"/>
                </w:rPr>
                <w:t xml:space="preserve">and </w:t>
              </w:r>
            </w:ins>
            <w:ins w:id="175" w:author="Theising, Adam" w:date="2023-08-14T22:23:00Z">
              <w:r>
                <w:rPr>
                  <w:rFonts w:asciiTheme="majorHAnsi" w:hAnsiTheme="majorHAnsi" w:cs="Calibri Light"/>
                  <w:sz w:val="18"/>
                  <w:szCs w:val="18"/>
                </w:rPr>
                <w:t>skim</w:t>
              </w:r>
            </w:ins>
            <w:ins w:id="176" w:author="Theising, Adam" w:date="2023-08-14T22:22:00Z">
              <w:r>
                <w:rPr>
                  <w:rFonts w:asciiTheme="majorHAnsi" w:hAnsiTheme="majorHAnsi" w:cs="Calibri Light"/>
                  <w:sz w:val="18"/>
                  <w:szCs w:val="18"/>
                </w:rPr>
                <w:t>:</w:t>
              </w:r>
            </w:ins>
          </w:p>
          <w:p w14:paraId="46B18DE2" w14:textId="38027E6A" w:rsidR="00F91DC7" w:rsidRPr="0058377D" w:rsidRDefault="0017635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ins w:id="177" w:author="Theising, Adam" w:date="2023-08-14T22:36:00Z">
              <w:r>
                <w:rPr>
                  <w:rFonts w:asciiTheme="majorHAnsi" w:hAnsiTheme="majorHAnsi" w:cs="Calibri Light"/>
                  <w:sz w:val="18"/>
                  <w:szCs w:val="18"/>
                </w:rPr>
                <w:fldChar w:fldCharType="begin"/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instrText xml:space="preserve"> HYPERLINK "https://www.oecd-ilibrary.org/deliver/7242509f-en.pdf?itemId=%2Fcontent%2Fpaper%2F7242509f-en&amp;mimeType=pdf" </w:instrText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fldChar w:fldCharType="separate"/>
              </w:r>
              <w:proofErr w:type="spellStart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Dussaux</w:t>
              </w:r>
              <w:proofErr w:type="spellEnd"/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 xml:space="preserve"> et al. (20</w:t>
              </w:r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2</w:t>
              </w:r>
              <w:r w:rsidRPr="00176353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3)</w:t>
              </w:r>
              <w:r>
                <w:rPr>
                  <w:rFonts w:asciiTheme="majorHAnsi" w:hAnsiTheme="majorHAnsi" w:cs="Calibri Light"/>
                  <w:sz w:val="18"/>
                  <w:szCs w:val="18"/>
                </w:rPr>
                <w:fldChar w:fldCharType="end"/>
              </w:r>
            </w:ins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  <w:tcPrChange w:id="178" w:author="Theising, Adam" w:date="2023-08-14T20:38:00Z">
              <w:tcPr>
                <w:tcW w:w="92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49CEC5F" w14:textId="3BDD520E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6A8A5980" w14:textId="77777777" w:rsidTr="008317E1">
        <w:trPr>
          <w:trHeight w:val="530"/>
          <w:trPrChange w:id="179" w:author="Theising, Adam" w:date="2023-08-14T20:38:00Z">
            <w:trPr>
              <w:trHeight w:val="530"/>
            </w:trPr>
          </w:trPrChange>
        </w:trPr>
        <w:tc>
          <w:tcPr>
            <w:tcW w:w="367" w:type="pct"/>
            <w:tcBorders>
              <w:bottom w:val="single" w:sz="4" w:space="0" w:color="auto"/>
            </w:tcBorders>
            <w:vAlign w:val="center"/>
            <w:tcPrChange w:id="180" w:author="Theising, Adam" w:date="2023-08-14T20:38:00Z">
              <w:tcPr>
                <w:tcW w:w="367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2EE1BF0" w14:textId="7C9ED2B5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  <w:tcPrChange w:id="181" w:author="Theising, Adam" w:date="2023-08-14T20:38:00Z">
              <w:tcPr>
                <w:tcW w:w="77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3B2A8F1" w14:textId="13E04D4E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8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  <w:tcPrChange w:id="182" w:author="Theising, Adam" w:date="2023-08-14T20:38:00Z">
              <w:tcPr>
                <w:tcW w:w="151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38080ED3" w14:textId="1FA3C4D1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Using Expenditures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and </w:t>
            </w:r>
            <w:commentRangeStart w:id="183"/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Wages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commentRangeEnd w:id="183"/>
            <w:r w:rsidR="001B18FB">
              <w:rPr>
                <w:rStyle w:val="CommentReference"/>
              </w:rPr>
              <w:commentReference w:id="183"/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to Estimate Benefits of the Environment (Defensive Behavior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 xml:space="preserve"> + </w:t>
            </w:r>
            <w:r w:rsidRPr="001B18FB">
              <w:rPr>
                <w:rFonts w:asciiTheme="majorHAnsi" w:hAnsiTheme="majorHAnsi" w:cs="Calibri Light"/>
                <w:sz w:val="18"/>
                <w:szCs w:val="18"/>
              </w:rPr>
              <w:t>VSL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>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  <w:tcPrChange w:id="184" w:author="Theising, Adam" w:date="2023-08-14T20:38:00Z">
              <w:tcPr>
                <w:tcW w:w="142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82D965C" w14:textId="524CF02C" w:rsidR="00BB3B36" w:rsidRPr="0058377D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"https://bryanparthum.github.io/papers/journal_articles/Shogren%20and%20Stamland%202005%20-%20Defensive%20Behavior%20and%20VSL.pdf"</w:instrText>
            </w:r>
            <w:r>
              <w:fldChar w:fldCharType="separate"/>
            </w:r>
            <w:proofErr w:type="spellStart"/>
            <w:r w:rsidR="00BB3B36" w:rsidRPr="006812D7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Shogre</w:t>
            </w:r>
            <w:r w:rsidR="00BB3B36" w:rsidRPr="006812D7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n</w:t>
            </w:r>
            <w:proofErr w:type="spellEnd"/>
            <w:r w:rsidR="00BB3B36" w:rsidRPr="006812D7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and </w:t>
            </w:r>
            <w:proofErr w:type="spellStart"/>
            <w:r w:rsidR="00BB3B36" w:rsidRPr="006812D7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Stamland</w:t>
            </w:r>
            <w:proofErr w:type="spellEnd"/>
            <w:r w:rsidR="00BB3B36" w:rsidRPr="006812D7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(2005)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  <w:tcPrChange w:id="185" w:author="Theising, Adam" w:date="2023-08-14T20:38:00Z">
              <w:tcPr>
                <w:tcW w:w="92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7EE1BDD" w14:textId="3DB55838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302B1DD7" w14:textId="77777777" w:rsidTr="008317E1">
        <w:trPr>
          <w:trHeight w:val="530"/>
          <w:trPrChange w:id="186" w:author="Theising, Adam" w:date="2023-08-14T20:38:00Z">
            <w:trPr>
              <w:trHeight w:val="530"/>
            </w:trPr>
          </w:trPrChange>
        </w:trPr>
        <w:tc>
          <w:tcPr>
            <w:tcW w:w="367" w:type="pct"/>
            <w:tcBorders>
              <w:bottom w:val="single" w:sz="4" w:space="0" w:color="auto"/>
            </w:tcBorders>
            <w:vAlign w:val="center"/>
            <w:tcPrChange w:id="187" w:author="Theising, Adam" w:date="2023-08-14T20:38:00Z">
              <w:tcPr>
                <w:tcW w:w="367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D3F808E" w14:textId="36E1D951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5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  <w:tcPrChange w:id="188" w:author="Theising, Adam" w:date="2023-08-14T20:38:00Z">
              <w:tcPr>
                <w:tcW w:w="77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83370B8" w14:textId="685CF21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0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  <w:tcPrChange w:id="189" w:author="Theising, Adam" w:date="2023-08-14T20:38:00Z">
              <w:tcPr>
                <w:tcW w:w="151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8783855" w14:textId="6CA69E4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How Can We Estimate the Total Damages from Climate Change?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  <w:tcPrChange w:id="190" w:author="Theising, Adam" w:date="2023-08-14T20:38:00Z">
              <w:tcPr>
                <w:tcW w:w="142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715E786" w14:textId="4F13D367" w:rsidR="00BB3B36" w:rsidRPr="00D66E92" w:rsidRDefault="00933033" w:rsidP="00BB3B36">
            <w:pPr>
              <w:jc w:val="center"/>
              <w:rPr>
                <w:rStyle w:val="Hyperlink"/>
              </w:rPr>
            </w:pPr>
            <w:r>
              <w:fldChar w:fldCharType="begin"/>
            </w:r>
            <w:r>
              <w:instrText>HYPERLINK "https://www.pnas.org/doi/epdf/10.1073/pnas.1609244114" \h</w:instrText>
            </w:r>
            <w:r>
              <w:fldChar w:fldCharType="separate"/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Nordhau</w:t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s</w:t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(2017)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  <w:tcPrChange w:id="191" w:author="Theising, Adam" w:date="2023-08-14T20:38:00Z">
              <w:tcPr>
                <w:tcW w:w="92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6A1F1C1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#2</w:t>
            </w:r>
          </w:p>
          <w:p w14:paraId="4DC46310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DICE 2016</w:t>
            </w:r>
          </w:p>
          <w:p w14:paraId="2E5FE6EF" w14:textId="2A550CFF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Oct </w:t>
            </w:r>
            <w:r w:rsidR="0041529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1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1DBEACDE" w14:textId="77777777" w:rsidTr="008317E1">
        <w:trPr>
          <w:trHeight w:val="530"/>
          <w:trPrChange w:id="192" w:author="Theising, Adam" w:date="2023-08-14T20:38:00Z">
            <w:trPr>
              <w:trHeight w:val="530"/>
            </w:trPr>
          </w:trPrChange>
        </w:trPr>
        <w:tc>
          <w:tcPr>
            <w:tcW w:w="367" w:type="pct"/>
            <w:tcBorders>
              <w:bottom w:val="single" w:sz="4" w:space="0" w:color="auto"/>
            </w:tcBorders>
            <w:vAlign w:val="center"/>
            <w:tcPrChange w:id="193" w:author="Theising, Adam" w:date="2023-08-14T20:38:00Z">
              <w:tcPr>
                <w:tcW w:w="367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12491BC" w14:textId="65667F2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  <w:tcPrChange w:id="194" w:author="Theising, Adam" w:date="2023-08-14T20:38:00Z">
              <w:tcPr>
                <w:tcW w:w="77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2F7777D" w14:textId="21827489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Sep 2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5 (AT)</w:t>
            </w:r>
          </w:p>
        </w:tc>
        <w:tc>
          <w:tcPr>
            <w:tcW w:w="1509" w:type="pct"/>
            <w:tcBorders>
              <w:bottom w:val="single" w:sz="4" w:space="0" w:color="auto"/>
            </w:tcBorders>
            <w:vAlign w:val="center"/>
            <w:tcPrChange w:id="195" w:author="Theising, Adam" w:date="2023-08-14T20:38:00Z">
              <w:tcPr>
                <w:tcW w:w="1512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AAFFE55" w14:textId="3E70F39C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Incorporating the Environment into Economic Accounts (Natural Capital)</w:t>
            </w:r>
          </w:p>
        </w:tc>
        <w:tc>
          <w:tcPr>
            <w:tcW w:w="1421" w:type="pct"/>
            <w:tcBorders>
              <w:bottom w:val="single" w:sz="4" w:space="0" w:color="auto"/>
            </w:tcBorders>
            <w:vAlign w:val="center"/>
            <w:tcPrChange w:id="196" w:author="Theising, Adam" w:date="2023-08-14T20:38:00Z">
              <w:tcPr>
                <w:tcW w:w="1424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E3E87A9" w14:textId="77777777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11</w:t>
            </w:r>
          </w:p>
          <w:p w14:paraId="6CBCD4EC" w14:textId="0FE705A9" w:rsidR="00BB3B36" w:rsidRPr="0058377D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"https://www.resources.org/common-resources/almost-practical-step-toward-sustainability/" \h</w:instrText>
            </w:r>
            <w:r>
              <w:fldChar w:fldCharType="separate"/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Solow Monograph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  <w:tcPrChange w:id="197" w:author="Theising, Adam" w:date="2023-08-14T20:38:00Z">
              <w:tcPr>
                <w:tcW w:w="925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3415DF8" w14:textId="705FC921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1990C104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A1AA" w14:textId="46306A4A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3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: </w:t>
            </w:r>
            <w:r w:rsidRPr="00872F48">
              <w:rPr>
                <w:rFonts w:asciiTheme="majorHAnsi" w:hAnsiTheme="majorHAnsi"/>
                <w:b/>
                <w:color w:val="244061" w:themeColor="accent1" w:themeShade="80"/>
                <w:sz w:val="20"/>
                <w:highlight w:val="yellow"/>
                <w:rPrChange w:id="198" w:author="Austin, Wes" w:date="2023-08-14T19:03:00Z">
                  <w:rPr>
                    <w:rFonts w:asciiTheme="majorHAnsi" w:hAnsiTheme="majorHAnsi"/>
                    <w:b/>
                    <w:color w:val="244061" w:themeColor="accent1" w:themeShade="80"/>
                    <w:sz w:val="20"/>
                  </w:rPr>
                </w:rPrChange>
              </w:rPr>
              <w:t xml:space="preserve">Environmental Regulatory </w:t>
            </w:r>
            <w:del w:id="199" w:author="Austin, Wes" w:date="2023-08-14T18:30:00Z">
              <w:r w:rsidRPr="00872F48" w:rsidDel="00B81E52">
                <w:rPr>
                  <w:rFonts w:asciiTheme="majorHAnsi" w:hAnsiTheme="majorHAnsi"/>
                  <w:b/>
                  <w:color w:val="244061" w:themeColor="accent1" w:themeShade="80"/>
                  <w:sz w:val="20"/>
                  <w:highlight w:val="yellow"/>
                  <w:rPrChange w:id="200" w:author="Austin, Wes" w:date="2023-08-14T19:03:00Z">
                    <w:rPr>
                      <w:rFonts w:asciiTheme="majorHAnsi" w:hAnsiTheme="majorHAnsi"/>
                      <w:b/>
                      <w:color w:val="244061" w:themeColor="accent1" w:themeShade="80"/>
                      <w:sz w:val="20"/>
                    </w:rPr>
                  </w:rPrChange>
                </w:rPr>
                <w:delText>Analysis</w:delText>
              </w:r>
            </w:del>
            <w:ins w:id="201" w:author="Austin, Wes" w:date="2023-08-14T18:30:00Z">
              <w:r w:rsidR="00B81E52" w:rsidRPr="00872F48">
                <w:rPr>
                  <w:rFonts w:asciiTheme="majorHAnsi" w:hAnsiTheme="majorHAnsi"/>
                  <w:b/>
                  <w:color w:val="244061" w:themeColor="accent1" w:themeShade="80"/>
                  <w:sz w:val="20"/>
                  <w:highlight w:val="yellow"/>
                  <w:rPrChange w:id="202" w:author="Austin, Wes" w:date="2023-08-14T19:03:00Z">
                    <w:rPr>
                      <w:rFonts w:asciiTheme="majorHAnsi" w:hAnsiTheme="majorHAnsi"/>
                      <w:b/>
                      <w:color w:val="244061" w:themeColor="accent1" w:themeShade="80"/>
                      <w:sz w:val="20"/>
                    </w:rPr>
                  </w:rPrChange>
                </w:rPr>
                <w:t>Impact Assessment</w:t>
              </w:r>
            </w:ins>
          </w:p>
        </w:tc>
      </w:tr>
      <w:tr w:rsidR="00332977" w:rsidRPr="000E3A8A" w14:paraId="2CA73279" w14:textId="77777777" w:rsidTr="008317E1">
        <w:trPr>
          <w:trHeight w:val="576"/>
          <w:trPrChange w:id="203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4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279A271" w14:textId="6FAC6B9C" w:rsidR="00332977" w:rsidRPr="00BB3B36" w:rsidRDefault="00332977" w:rsidP="00332977">
            <w:pPr>
              <w:jc w:val="center"/>
              <w:rPr>
                <w:rFonts w:asciiTheme="majorHAnsi" w:hAnsiTheme="majorHAnsi" w:cs="Calibri Light"/>
                <w:sz w:val="18"/>
                <w:szCs w:val="18"/>
                <w:highlight w:val="yellow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5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F598E82" w14:textId="6F217D9C" w:rsidR="00332977" w:rsidRPr="00BB3B36" w:rsidRDefault="00332977" w:rsidP="00332977">
            <w:pPr>
              <w:jc w:val="center"/>
              <w:rPr>
                <w:rFonts w:asciiTheme="majorHAnsi" w:hAnsiTheme="majorHAnsi" w:cs="Calibri Light"/>
                <w:sz w:val="18"/>
                <w:szCs w:val="18"/>
                <w:highlight w:val="yellow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Sep 27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6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9BCF9AE" w14:textId="3B81C207" w:rsidR="00332977" w:rsidRPr="0058377D" w:rsidRDefault="00332977" w:rsidP="003329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ins w:id="207" w:author="Austin, Wes" w:date="2023-08-14T18:45:00Z">
              <w:r w:rsidRPr="0058377D">
                <w:rPr>
                  <w:rFonts w:asciiTheme="majorHAnsi" w:hAnsiTheme="majorHAnsi" w:cs="Calibri Light"/>
                  <w:sz w:val="18"/>
                  <w:szCs w:val="18"/>
                </w:rPr>
                <w:t xml:space="preserve">Positive vs. Normative methods and their role in Environmental Economics </w:t>
              </w:r>
            </w:ins>
            <w:del w:id="208" w:author="Austin, Wes" w:date="2023-08-14T18:45:00Z">
              <w:r w:rsidDel="00920CA1">
                <w:rPr>
                  <w:rFonts w:asciiTheme="majorHAnsi" w:hAnsiTheme="majorHAnsi" w:cs="Calibri Light"/>
                  <w:sz w:val="18"/>
                  <w:szCs w:val="18"/>
                </w:rPr>
                <w:delText>Incorporating the other side of the ledger: Benefit Cost Analysis</w:delText>
              </w:r>
            </w:del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9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3DE7D67" w14:textId="77777777" w:rsidR="00332977" w:rsidRPr="0058377D" w:rsidRDefault="00332977" w:rsidP="00332977">
            <w:pPr>
              <w:jc w:val="center"/>
              <w:rPr>
                <w:ins w:id="210" w:author="Austin, Wes" w:date="2023-08-14T18:45:00Z"/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ins w:id="211" w:author="Austin, Wes" w:date="2023-08-14T18:45:00Z">
              <w:r>
                <w:fldChar w:fldCharType="begin"/>
              </w:r>
              <w:r>
                <w:instrText>HYPERLINK "https://www.journals.uchicago.edu/doi/full/10.1086/715623"</w:instrText>
              </w:r>
              <w:r>
                <w:fldChar w:fldCharType="separate"/>
              </w:r>
              <w:r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McGartland (2021)</w:t>
              </w:r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fldChar w:fldCharType="end"/>
              </w:r>
            </w:ins>
          </w:p>
          <w:p w14:paraId="31C343A1" w14:textId="797DB567" w:rsidR="00332977" w:rsidRPr="0058377D" w:rsidRDefault="00332977" w:rsidP="003329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ins w:id="212" w:author="Austin, Wes" w:date="2023-08-14T18:45:00Z">
              <w:r>
                <w:fldChar w:fldCharType="begin"/>
              </w:r>
              <w:r>
                <w:instrText>HYPERLINK "https://bryanparthum.github.io/papers/journal_articles/Cook%202022%20-%20Kaldor-Hicks%20Neoliberalism.pdf"</w:instrText>
              </w:r>
              <w:r>
                <w:fldChar w:fldCharType="separate"/>
              </w:r>
              <w:r w:rsidRPr="0058377D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t>Cook (2022)</w:t>
              </w:r>
              <w:r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fldChar w:fldCharType="end"/>
              </w:r>
            </w:ins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3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B0652E7" w14:textId="492891BE" w:rsidR="00332977" w:rsidRPr="0058377D" w:rsidRDefault="00332977" w:rsidP="00332977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1AD6F4AF" w14:textId="77777777" w:rsidTr="008317E1">
        <w:trPr>
          <w:trHeight w:val="576"/>
          <w:trPrChange w:id="214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5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5481B88" w14:textId="27D1367E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  <w:highlight w:val="yellow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lastRenderedPageBreak/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16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A55067F" w14:textId="081B2264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  <w:highlight w:val="yellow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Oct 2 (WA)</w:t>
            </w:r>
          </w:p>
        </w:tc>
        <w:tc>
          <w:tcPr>
            <w:tcW w:w="1509" w:type="pct"/>
            <w:vAlign w:val="center"/>
            <w:tcPrChange w:id="217" w:author="Theising, Adam" w:date="2023-08-14T20:38:00Z">
              <w:tcPr>
                <w:tcW w:w="1512" w:type="pct"/>
                <w:vAlign w:val="center"/>
              </w:tcPr>
            </w:tcPrChange>
          </w:tcPr>
          <w:p w14:paraId="0AE72B07" w14:textId="30316E53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del w:id="218" w:author="Austin, Wes" w:date="2023-08-14T18:45:00Z">
              <w:r w:rsidRPr="0058377D" w:rsidDel="00332977">
                <w:rPr>
                  <w:rFonts w:asciiTheme="majorHAnsi" w:hAnsiTheme="majorHAnsi" w:cs="Calibri Light"/>
                  <w:sz w:val="18"/>
                  <w:szCs w:val="18"/>
                </w:rPr>
                <w:delText>Positive vs. Normative methods and their role in Environmental Economics</w:delText>
              </w:r>
            </w:del>
            <w:ins w:id="219" w:author="Austin, Wes" w:date="2023-08-14T18:45:00Z">
              <w:r w:rsidR="00332977">
                <w:rPr>
                  <w:rFonts w:asciiTheme="majorHAnsi" w:hAnsiTheme="majorHAnsi" w:cs="Calibri Light"/>
                  <w:sz w:val="18"/>
                  <w:szCs w:val="18"/>
                </w:rPr>
                <w:t>The Other Side of the Ledger: Benefit</w:t>
              </w:r>
            </w:ins>
            <w:ins w:id="220" w:author="Austin, Wes" w:date="2023-08-14T18:46:00Z">
              <w:r w:rsidR="00C350C4">
                <w:rPr>
                  <w:rFonts w:asciiTheme="majorHAnsi" w:hAnsiTheme="majorHAnsi" w:cs="Calibri Light"/>
                  <w:sz w:val="18"/>
                  <w:szCs w:val="18"/>
                </w:rPr>
                <w:t>-</w:t>
              </w:r>
            </w:ins>
            <w:ins w:id="221" w:author="Austin, Wes" w:date="2023-08-14T18:45:00Z">
              <w:r w:rsidR="00332977">
                <w:rPr>
                  <w:rFonts w:asciiTheme="majorHAnsi" w:hAnsiTheme="majorHAnsi" w:cs="Calibri Light"/>
                  <w:sz w:val="18"/>
                  <w:szCs w:val="18"/>
                </w:rPr>
                <w:t>Cost Analysis</w:t>
              </w:r>
            </w:ins>
            <w:r w:rsidRPr="0058377D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1421" w:type="pct"/>
            <w:vAlign w:val="center"/>
            <w:tcPrChange w:id="222" w:author="Theising, Adam" w:date="2023-08-14T20:38:00Z">
              <w:tcPr>
                <w:tcW w:w="1424" w:type="pct"/>
                <w:vAlign w:val="center"/>
              </w:tcPr>
            </w:tcPrChange>
          </w:tcPr>
          <w:p w14:paraId="5FC024B6" w14:textId="154784E1" w:rsidR="00BB3B36" w:rsidRPr="0058377D" w:rsidDel="00332977" w:rsidRDefault="00872F48" w:rsidP="00BB3B36">
            <w:pPr>
              <w:jc w:val="center"/>
              <w:rPr>
                <w:del w:id="223" w:author="Austin, Wes" w:date="2023-08-14T18:46:00Z"/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del w:id="224" w:author="Austin, Wes" w:date="2023-08-14T18:46:00Z">
              <w:r w:rsidDel="00332977">
                <w:fldChar w:fldCharType="begin"/>
              </w:r>
              <w:r w:rsidDel="00332977">
                <w:delInstrText>HYPERLINK "https://www.journals.uchicago.edu/doi/full/10.1086/715623"</w:delInstrText>
              </w:r>
              <w:r w:rsidDel="00332977">
                <w:fldChar w:fldCharType="separate"/>
              </w:r>
              <w:r w:rsidR="00BB3B36" w:rsidRPr="0058377D" w:rsidDel="0033297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delText>McGartland (2021)</w:delText>
              </w:r>
              <w:r w:rsidDel="00332977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fldChar w:fldCharType="end"/>
              </w:r>
            </w:del>
          </w:p>
          <w:p w14:paraId="616A6CCE" w14:textId="45B6644C" w:rsidR="00BB3B36" w:rsidRPr="00332977" w:rsidRDefault="00872F48" w:rsidP="00BB3B36">
            <w:pPr>
              <w:jc w:val="center"/>
              <w:rPr>
                <w:rFonts w:asciiTheme="majorHAnsi" w:hAnsiTheme="majorHAnsi" w:cs="Calibri Light"/>
                <w:szCs w:val="24"/>
                <w:rPrChange w:id="225" w:author="Austin, Wes" w:date="2023-08-14T18:46:00Z">
                  <w:rPr>
                    <w:rFonts w:asciiTheme="majorHAnsi" w:hAnsiTheme="majorHAnsi" w:cs="Calibri Light"/>
                    <w:sz w:val="18"/>
                    <w:szCs w:val="18"/>
                  </w:rPr>
                </w:rPrChange>
              </w:rPr>
            </w:pPr>
            <w:del w:id="226" w:author="Austin, Wes" w:date="2023-08-14T18:46:00Z">
              <w:r w:rsidRPr="00332977" w:rsidDel="00332977">
                <w:rPr>
                  <w:rFonts w:asciiTheme="majorHAnsi" w:hAnsiTheme="majorHAnsi"/>
                  <w:sz w:val="20"/>
                  <w:rPrChange w:id="227" w:author="Austin, Wes" w:date="2023-08-14T18:46:00Z">
                    <w:rPr/>
                  </w:rPrChange>
                </w:rPr>
                <w:fldChar w:fldCharType="begin"/>
              </w:r>
              <w:r w:rsidRPr="00332977" w:rsidDel="00332977">
                <w:rPr>
                  <w:rFonts w:asciiTheme="majorHAnsi" w:hAnsiTheme="majorHAnsi"/>
                  <w:sz w:val="20"/>
                  <w:rPrChange w:id="228" w:author="Austin, Wes" w:date="2023-08-14T18:46:00Z">
                    <w:rPr/>
                  </w:rPrChange>
                </w:rPr>
                <w:delInstrText>HYPERLINK "https://bryanparthum.github.io/papers/journal_articles/Cook%202022%20-%20Kaldor-Hicks%20Neoliberalism.pdf"</w:delInstrText>
              </w:r>
              <w:r w:rsidRPr="008317E1" w:rsidDel="00332977">
                <w:rPr>
                  <w:rFonts w:asciiTheme="majorHAnsi" w:hAnsiTheme="majorHAnsi"/>
                  <w:sz w:val="20"/>
                </w:rPr>
              </w:r>
              <w:r w:rsidRPr="00332977" w:rsidDel="00332977">
                <w:rPr>
                  <w:rFonts w:asciiTheme="majorHAnsi" w:hAnsiTheme="majorHAnsi"/>
                  <w:sz w:val="20"/>
                  <w:rPrChange w:id="229" w:author="Austin, Wes" w:date="2023-08-14T18:46:00Z">
                    <w:rPr>
                      <w:rStyle w:val="Hyperlink"/>
                      <w:rFonts w:asciiTheme="majorHAnsi" w:hAnsiTheme="majorHAnsi" w:cs="Calibri Light"/>
                      <w:sz w:val="18"/>
                      <w:szCs w:val="18"/>
                    </w:rPr>
                  </w:rPrChange>
                </w:rPr>
                <w:fldChar w:fldCharType="separate"/>
              </w:r>
              <w:r w:rsidR="00BB3B36" w:rsidRPr="00332977" w:rsidDel="00332977">
                <w:rPr>
                  <w:rStyle w:val="Hyperlink"/>
                  <w:rFonts w:asciiTheme="majorHAnsi" w:hAnsiTheme="majorHAnsi" w:cs="Calibri Light"/>
                  <w:sz w:val="20"/>
                  <w:rPrChange w:id="230" w:author="Austin, Wes" w:date="2023-08-14T18:46:00Z">
                    <w:rPr>
                      <w:rStyle w:val="Hyperlink"/>
                      <w:rFonts w:asciiTheme="majorHAnsi" w:hAnsiTheme="majorHAnsi" w:cs="Calibri Light"/>
                      <w:sz w:val="18"/>
                      <w:szCs w:val="18"/>
                    </w:rPr>
                  </w:rPrChange>
                </w:rPr>
                <w:delText>Cook (2022)</w:delText>
              </w:r>
              <w:r w:rsidRPr="00332977" w:rsidDel="00332977">
                <w:rPr>
                  <w:rStyle w:val="Hyperlink"/>
                  <w:rFonts w:asciiTheme="majorHAnsi" w:hAnsiTheme="majorHAnsi" w:cs="Calibri Light"/>
                  <w:sz w:val="20"/>
                  <w:rPrChange w:id="231" w:author="Austin, Wes" w:date="2023-08-14T18:46:00Z">
                    <w:rPr>
                      <w:rStyle w:val="Hyperlink"/>
                      <w:rFonts w:asciiTheme="majorHAnsi" w:hAnsiTheme="majorHAnsi" w:cs="Calibri Light"/>
                      <w:sz w:val="18"/>
                      <w:szCs w:val="18"/>
                    </w:rPr>
                  </w:rPrChange>
                </w:rPr>
                <w:fldChar w:fldCharType="end"/>
              </w:r>
            </w:del>
            <w:ins w:id="232" w:author="Austin, Wes" w:date="2023-08-14T18:46:00Z">
              <w:r w:rsidR="00332977" w:rsidRPr="00332977">
                <w:rPr>
                  <w:rFonts w:asciiTheme="majorHAnsi" w:hAnsiTheme="majorHAnsi"/>
                  <w:sz w:val="20"/>
                  <w:rPrChange w:id="233" w:author="Austin, Wes" w:date="2023-08-14T18:46:00Z">
                    <w:rPr/>
                  </w:rPrChange>
                </w:rPr>
                <w:t>TBD</w:t>
              </w:r>
            </w:ins>
          </w:p>
        </w:tc>
        <w:tc>
          <w:tcPr>
            <w:tcW w:w="925" w:type="pct"/>
            <w:vAlign w:val="center"/>
            <w:tcPrChange w:id="234" w:author="Theising, Adam" w:date="2023-08-14T20:38:00Z">
              <w:tcPr>
                <w:tcW w:w="925" w:type="pct"/>
                <w:vAlign w:val="center"/>
              </w:tcPr>
            </w:tcPrChange>
          </w:tcPr>
          <w:p w14:paraId="4ADCFCB1" w14:textId="3572D399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</w:tr>
      <w:tr w:rsidR="00BB3B36" w:rsidRPr="000E3A8A" w14:paraId="6C98F1D2" w14:textId="77777777" w:rsidTr="008317E1">
        <w:trPr>
          <w:trHeight w:val="576"/>
          <w:trPrChange w:id="235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6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8986B0D" w14:textId="29CBB908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58377D">
              <w:rPr>
                <w:rFonts w:asciiTheme="majorHAnsi" w:hAnsiTheme="majorHAnsi" w:cs="Calibri Light"/>
                <w:sz w:val="18"/>
                <w:szCs w:val="18"/>
              </w:rPr>
              <w:t>7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7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A4FAC9C" w14:textId="025ADFD6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8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D9DC32D" w14:textId="5611B1CE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Justice Analysis</w:t>
            </w:r>
            <w:ins w:id="239" w:author="Austin, Wes" w:date="2023-08-14T18:56:00Z">
              <w:r w:rsidR="00C350C4">
                <w:rPr>
                  <w:rFonts w:asciiTheme="majorHAnsi" w:hAnsiTheme="majorHAnsi" w:cs="Calibri Light"/>
                  <w:sz w:val="18"/>
                  <w:szCs w:val="18"/>
                </w:rPr>
                <w:t xml:space="preserve"> 1</w:t>
              </w:r>
            </w:ins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del w:id="240" w:author="Austin, Wes" w:date="2023-08-14T18:55:00Z">
              <w:r w:rsidRPr="5A1919AE" w:rsidDel="00C350C4">
                <w:rPr>
                  <w:rFonts w:asciiTheme="majorHAnsi" w:hAnsiTheme="majorHAnsi" w:cs="Calibri Light"/>
                  <w:sz w:val="18"/>
                  <w:szCs w:val="18"/>
                </w:rPr>
                <w:delText xml:space="preserve">in Regulation </w:delText>
              </w:r>
              <w:r w:rsidDel="00C350C4">
                <w:rPr>
                  <w:rFonts w:asciiTheme="majorHAnsi" w:hAnsiTheme="majorHAnsi" w:cs="Calibri Light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1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17A40CA" w14:textId="77777777" w:rsidR="00BB3B36" w:rsidRPr="0006510D" w:rsidRDefault="00933033" w:rsidP="00BB3B36">
            <w:pPr>
              <w:spacing w:line="259" w:lineRule="auto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fldChar w:fldCharType="begin"/>
            </w:r>
            <w:r>
              <w:instrText>HYPERLINK "https://www.aeaweb.org/articles?id=10.1257/jep.33.1.185"</w:instrText>
            </w:r>
            <w:r>
              <w:fldChar w:fldCharType="separate"/>
            </w:r>
            <w:r w:rsidR="00BB3B36" w:rsidRPr="0006510D">
              <w:rPr>
                <w:rStyle w:val="Hyperlink"/>
                <w:rFonts w:asciiTheme="majorHAnsi" w:hAnsiTheme="majorHAnsi"/>
                <w:sz w:val="18"/>
                <w:szCs w:val="18"/>
              </w:rPr>
              <w:t>Banzhaf et al. (2019)</w:t>
            </w:r>
            <w:r>
              <w:rPr>
                <w:rStyle w:val="Hyperlink"/>
                <w:rFonts w:asciiTheme="majorHAnsi" w:hAnsiTheme="majorHAnsi"/>
                <w:sz w:val="18"/>
                <w:szCs w:val="18"/>
              </w:rPr>
              <w:fldChar w:fldCharType="end"/>
            </w:r>
            <w:r w:rsidR="00BB3B36" w:rsidRPr="0006510D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78555B67" w14:textId="7A146C8E" w:rsidR="00BB3B36" w:rsidRPr="0058377D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"https://www.epa.gov/sites/default/files/2016-06/documents/ejtg_5_6_16_v5.1.pdf" \h</w:instrText>
            </w:r>
            <w:r>
              <w:fldChar w:fldCharType="separate"/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EJ Technical Guidance Ch. 2-4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  <w:r w:rsidR="00BB3B36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2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E3AC046" w14:textId="77777777" w:rsidR="00415296" w:rsidRDefault="00415296" w:rsidP="0041529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-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Bivariate Mapping</w:t>
            </w:r>
          </w:p>
          <w:p w14:paraId="7DA0783F" w14:textId="1B59EFAE" w:rsidR="00BB3B36" w:rsidRPr="003B1799" w:rsidRDefault="00415296" w:rsidP="0041529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</w:t>
            </w:r>
            <w:r w:rsidRPr="005C238A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15)</w:t>
            </w:r>
            <w:r w:rsidR="00BB3B36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B3B36" w:rsidRPr="000E3A8A" w14:paraId="15DCF280" w14:textId="77777777" w:rsidTr="008317E1">
        <w:trPr>
          <w:trHeight w:val="576"/>
          <w:trPrChange w:id="243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4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0F45CE1" w14:textId="30D910CE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5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99BD0B3" w14:textId="126679FE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Oct 9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6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9A215E8" w14:textId="7802A8FF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Mid-semester Holiday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7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2F2593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8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DC12609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020C85DD" w14:textId="77777777" w:rsidTr="008317E1">
        <w:trPr>
          <w:trHeight w:val="576"/>
          <w:trPrChange w:id="249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50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84FDA10" w14:textId="0062BFDF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8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51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6D6F2F" w14:textId="6DF36AC1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Oct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52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34F099C" w14:textId="3EBF8C3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Environmental Justice Analysis </w:t>
            </w:r>
            <w:del w:id="253" w:author="Austin, Wes" w:date="2023-08-14T18:56:00Z">
              <w:r w:rsidRPr="5A1919AE" w:rsidDel="00C350C4">
                <w:rPr>
                  <w:rFonts w:asciiTheme="majorHAnsi" w:hAnsiTheme="majorHAnsi" w:cs="Calibri Light"/>
                  <w:sz w:val="18"/>
                  <w:szCs w:val="18"/>
                </w:rPr>
                <w:delText xml:space="preserve">in </w:delText>
              </w:r>
            </w:del>
            <w:ins w:id="254" w:author="Austin, Wes" w:date="2023-08-14T18:56:00Z">
              <w:r w:rsidR="00C350C4">
                <w:rPr>
                  <w:rFonts w:asciiTheme="majorHAnsi" w:hAnsiTheme="majorHAnsi" w:cs="Calibri Light"/>
                  <w:sz w:val="18"/>
                  <w:szCs w:val="18"/>
                </w:rPr>
                <w:t>2</w:t>
              </w:r>
            </w:ins>
            <w:del w:id="255" w:author="Austin, Wes" w:date="2023-08-14T18:56:00Z">
              <w:r w:rsidRPr="5A1919AE" w:rsidDel="00C350C4">
                <w:rPr>
                  <w:rFonts w:asciiTheme="majorHAnsi" w:hAnsiTheme="majorHAnsi" w:cs="Calibri Light"/>
                  <w:sz w:val="18"/>
                  <w:szCs w:val="18"/>
                </w:rPr>
                <w:delText xml:space="preserve">Regulation </w:delText>
              </w:r>
              <w:r w:rsidDel="00C350C4">
                <w:rPr>
                  <w:rFonts w:asciiTheme="majorHAnsi" w:hAnsiTheme="majorHAnsi" w:cs="Calibri Light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56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8EA76A6" w14:textId="77777777" w:rsidR="00BB3B36" w:rsidRPr="009F4E84" w:rsidDel="00A35138" w:rsidRDefault="00933033" w:rsidP="00BB3B36">
            <w:pPr>
              <w:spacing w:line="259" w:lineRule="auto"/>
              <w:jc w:val="center"/>
              <w:rPr>
                <w:del w:id="257" w:author="Austin, Wes" w:date="2023-08-07T10:45:00Z"/>
                <w:rFonts w:asciiTheme="majorHAnsi" w:hAnsiTheme="majorHAnsi"/>
                <w:sz w:val="18"/>
                <w:szCs w:val="18"/>
              </w:rPr>
            </w:pPr>
            <w:r>
              <w:fldChar w:fldCharType="begin"/>
            </w:r>
            <w:r>
              <w:instrText>HYPERLINK "https://www.nber.org/papers/w27205"</w:instrText>
            </w:r>
            <w:r>
              <w:fldChar w:fldCharType="separate"/>
            </w:r>
            <w:r w:rsidR="00BB3B36" w:rsidRPr="009F4E84">
              <w:rPr>
                <w:rStyle w:val="Hyperlink"/>
                <w:rFonts w:asciiTheme="majorHAnsi" w:hAnsiTheme="majorHAnsi"/>
                <w:sz w:val="18"/>
                <w:szCs w:val="18"/>
              </w:rPr>
              <w:t>Hernandez-Cortes and Meng (2020)</w:t>
            </w:r>
            <w:r>
              <w:rPr>
                <w:rStyle w:val="Hyperlink"/>
                <w:rFonts w:asciiTheme="majorHAnsi" w:hAnsiTheme="majorHAnsi"/>
                <w:sz w:val="18"/>
                <w:szCs w:val="18"/>
              </w:rPr>
              <w:fldChar w:fldCharType="end"/>
            </w:r>
            <w:r w:rsidR="00BB3B36" w:rsidRPr="009F4E84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2A306D9B" w14:textId="41BA9289" w:rsidR="00BB3B36" w:rsidRPr="5A1919AE" w:rsidRDefault="00BB3B36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  <w:pPrChange w:id="258" w:author="Austin, Wes" w:date="2023-08-07T10:45:00Z">
                <w:pPr>
                  <w:framePr w:hSpace="187" w:wrap="around" w:vAnchor="text" w:hAnchor="margin" w:xAlign="center" w:y="1"/>
                  <w:jc w:val="center"/>
                </w:pPr>
              </w:pPrChange>
            </w:pPr>
            <w:del w:id="259" w:author="Austin, Wes" w:date="2023-08-07T10:45:00Z">
              <w:r w:rsidRPr="009F4E84" w:rsidDel="00A35138">
                <w:rPr>
                  <w:rFonts w:asciiTheme="majorHAnsi" w:hAnsiTheme="majorHAnsi"/>
                  <w:sz w:val="18"/>
                  <w:szCs w:val="18"/>
                </w:rPr>
                <w:delText>(</w:delText>
              </w:r>
              <w:r w:rsidRPr="009F4E84" w:rsidDel="00A35138">
                <w:rPr>
                  <w:rFonts w:asciiTheme="majorHAnsi" w:hAnsiTheme="majorHAnsi"/>
                  <w:i/>
                  <w:iCs/>
                  <w:sz w:val="18"/>
                  <w:szCs w:val="18"/>
                </w:rPr>
                <w:delText>optional</w:delText>
              </w:r>
              <w:r w:rsidRPr="009F4E84" w:rsidDel="00A35138">
                <w:rPr>
                  <w:rFonts w:asciiTheme="majorHAnsi" w:hAnsiTheme="majorHAnsi"/>
                  <w:sz w:val="18"/>
                  <w:szCs w:val="18"/>
                </w:rPr>
                <w:delText xml:space="preserve">) </w:delText>
              </w:r>
              <w:r w:rsidR="00053D34" w:rsidDel="00A35138">
                <w:fldChar w:fldCharType="begin"/>
              </w:r>
              <w:r w:rsidR="00053D34" w:rsidDel="00A35138">
                <w:delInstrText>HYPERLINK "https://www.epa.gov/sites/default/files/2020-08/documents/steam_electric_elg_2020_final_reconsideration_rule_benefit_and_cost_analysis.pdf"</w:delInstrText>
              </w:r>
              <w:r w:rsidR="00053D34" w:rsidDel="00A35138">
                <w:fldChar w:fldCharType="separate"/>
              </w:r>
              <w:r w:rsidRPr="009F4E84" w:rsidDel="00A35138">
                <w:rPr>
                  <w:rStyle w:val="Hyperlink"/>
                  <w:rFonts w:asciiTheme="majorHAnsi" w:hAnsiTheme="majorHAnsi"/>
                  <w:sz w:val="18"/>
                  <w:szCs w:val="18"/>
                </w:rPr>
                <w:delText>Steam Electric ELG Ch. 14</w:delText>
              </w:r>
              <w:r w:rsidR="00053D34" w:rsidDel="00A35138">
                <w:rPr>
                  <w:rStyle w:val="Hyperlink"/>
                  <w:rFonts w:asciiTheme="majorHAnsi" w:hAnsiTheme="majorHAnsi"/>
                  <w:sz w:val="18"/>
                  <w:szCs w:val="18"/>
                </w:rPr>
                <w:fldChar w:fldCharType="end"/>
              </w:r>
            </w:del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0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EE9952C" w14:textId="49CDFB9E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49762261" w14:textId="77777777" w:rsidTr="008317E1">
        <w:trPr>
          <w:trHeight w:val="576"/>
          <w:trPrChange w:id="261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2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57830B3" w14:textId="2E534D20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3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EF10C75" w14:textId="0160C058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Oct 16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4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077D5A5" w14:textId="111E06B2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Review of Modules 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5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04BFF6B" w14:textId="7AA12CAA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6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E929BF7" w14:textId="06DCC04F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BB3B36" w:rsidRPr="000E3A8A" w14:paraId="796ACD5D" w14:textId="77777777" w:rsidTr="008317E1">
        <w:trPr>
          <w:trHeight w:val="576"/>
          <w:trPrChange w:id="267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8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411C04C" w14:textId="4CC28463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69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80B1460" w14:textId="16C9AF00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Oct 18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0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43B6D92" w14:textId="77777777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Covering Material from </w:t>
            </w:r>
          </w:p>
          <w:p w14:paraId="6C198EE0" w14:textId="271BED44" w:rsidR="00BB3B36" w:rsidRPr="00BB3B36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Modules 1, 2, and 3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1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B8B05B6" w14:textId="2CB069EF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2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F66E4F9" w14:textId="6A055B00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Midterm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Exam</w:t>
            </w:r>
          </w:p>
        </w:tc>
      </w:tr>
      <w:tr w:rsidR="00BB3B36" w:rsidRPr="000E3A8A" w14:paraId="3612502D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D7A9" w14:textId="2CE07F2B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4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: </w:t>
            </w:r>
            <w:ins w:id="273" w:author="Austin, Wes" w:date="2023-08-14T18:37:00Z">
              <w:r w:rsidR="00332977">
                <w:rPr>
                  <w:rFonts w:asciiTheme="majorHAnsi" w:hAnsiTheme="majorHAnsi"/>
                  <w:b/>
                  <w:color w:val="244061" w:themeColor="accent1" w:themeShade="80"/>
                  <w:sz w:val="20"/>
                </w:rPr>
                <w:t xml:space="preserve">Economics and </w:t>
              </w:r>
            </w:ins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Environmental Policy</w:t>
            </w:r>
            <w:del w:id="274" w:author="Austin, Wes" w:date="2023-08-14T18:30:00Z">
              <w:r w:rsidDel="00B81E52">
                <w:rPr>
                  <w:rFonts w:asciiTheme="majorHAnsi" w:hAnsiTheme="majorHAnsi"/>
                  <w:b/>
                  <w:color w:val="244061" w:themeColor="accent1" w:themeShade="80"/>
                  <w:sz w:val="20"/>
                </w:rPr>
                <w:delText xml:space="preserve"> and Regulation</w:delText>
              </w:r>
            </w:del>
          </w:p>
        </w:tc>
      </w:tr>
      <w:tr w:rsidR="00BB3B36" w:rsidRPr="000E3A8A" w14:paraId="1F5CB6AF" w14:textId="77777777" w:rsidTr="008317E1">
        <w:trPr>
          <w:trHeight w:val="576"/>
          <w:trPrChange w:id="275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6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79AA9C2" w14:textId="1DADA3C3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7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36F6866" w14:textId="3E99463D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23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78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404BA57" w14:textId="08CD4B1B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del w:id="279" w:author="Austin, Wes" w:date="2023-08-07T10:51:00Z">
              <w:r w:rsidRPr="5A1919AE" w:rsidDel="00A35138">
                <w:rPr>
                  <w:rFonts w:asciiTheme="majorHAnsi" w:hAnsiTheme="majorHAnsi" w:cs="Calibri Light"/>
                  <w:sz w:val="18"/>
                  <w:szCs w:val="18"/>
                </w:rPr>
                <w:delText xml:space="preserve">Economics of </w:delText>
              </w:r>
            </w:del>
            <w:r w:rsidRPr="5A1919AE">
              <w:rPr>
                <w:rFonts w:asciiTheme="majorHAnsi" w:hAnsiTheme="majorHAnsi" w:cs="Calibri Light"/>
                <w:sz w:val="18"/>
                <w:szCs w:val="18"/>
              </w:rPr>
              <w:t>Environmental Regulation</w:t>
            </w:r>
            <w:ins w:id="280" w:author="Austin, Wes" w:date="2023-08-07T10:51:00Z">
              <w:r w:rsidR="00A35138">
                <w:rPr>
                  <w:rFonts w:asciiTheme="majorHAnsi" w:hAnsiTheme="majorHAnsi" w:cs="Calibri Light"/>
                  <w:sz w:val="18"/>
                  <w:szCs w:val="18"/>
                </w:rPr>
                <w:t>, Economics, and Policy Design</w:t>
              </w:r>
            </w:ins>
            <w:del w:id="281" w:author="Austin, Wes" w:date="2023-08-07T10:51:00Z">
              <w:r w:rsidRPr="5A1919AE" w:rsidDel="00A35138">
                <w:rPr>
                  <w:rFonts w:asciiTheme="majorHAnsi" w:hAnsiTheme="majorHAnsi" w:cs="Calibri Light"/>
                  <w:sz w:val="18"/>
                  <w:szCs w:val="18"/>
                </w:rPr>
                <w:delText xml:space="preserve"> 1</w:delText>
              </w:r>
            </w:del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2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46D78AB" w14:textId="75832A2D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8</w:t>
            </w:r>
            <w:ins w:id="283" w:author="Austin, Wes" w:date="2023-08-07T10:51:00Z">
              <w:r w:rsidR="00A35138">
                <w:rPr>
                  <w:rFonts w:asciiTheme="majorHAnsi" w:hAnsiTheme="majorHAnsi" w:cs="Calibri Light"/>
                  <w:sz w:val="18"/>
                  <w:szCs w:val="18"/>
                </w:rPr>
                <w:t xml:space="preserve"> - 9</w:t>
              </w:r>
            </w:ins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4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6BB0287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6C366A6D" w14:textId="77777777" w:rsidTr="008317E1">
        <w:trPr>
          <w:trHeight w:val="576"/>
          <w:trPrChange w:id="285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6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2D90F8C" w14:textId="53CD0FBC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7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C363BA3" w14:textId="3FAF6D7F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25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8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79AA485" w14:textId="7731ABF7" w:rsidR="00BB3B36" w:rsidRPr="5A1919AE" w:rsidRDefault="00A35138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ins w:id="289" w:author="Austin, Wes" w:date="2023-08-07T10:49:00Z">
              <w:r w:rsidRPr="5A1919AE">
                <w:rPr>
                  <w:rFonts w:asciiTheme="majorHAnsi" w:hAnsiTheme="majorHAnsi" w:cs="Calibri Light"/>
                  <w:sz w:val="18"/>
                  <w:szCs w:val="18"/>
                </w:rPr>
                <w:t>Market-based Instruments in Practice</w:t>
              </w:r>
            </w:ins>
            <w:del w:id="290" w:author="Austin, Wes" w:date="2023-08-07T10:49:00Z">
              <w:r w:rsidR="00BB3B36" w:rsidRPr="5A1919AE" w:rsidDel="00A35138">
                <w:rPr>
                  <w:rFonts w:asciiTheme="majorHAnsi" w:hAnsiTheme="majorHAnsi" w:cs="Calibri Light"/>
                  <w:sz w:val="18"/>
                  <w:szCs w:val="18"/>
                </w:rPr>
                <w:delText>Economics of Environmental Regulation 2</w:delText>
              </w:r>
            </w:del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1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798DAD7" w14:textId="363F3938" w:rsid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</w:t>
            </w:r>
            <w:del w:id="292" w:author="Austin, Wes" w:date="2023-08-07T10:51:00Z">
              <w:r w:rsidRPr="5A1919AE" w:rsidDel="00A35138">
                <w:rPr>
                  <w:rFonts w:asciiTheme="majorHAnsi" w:hAnsiTheme="majorHAnsi" w:cs="Calibri Light"/>
                  <w:sz w:val="18"/>
                  <w:szCs w:val="18"/>
                </w:rPr>
                <w:delText xml:space="preserve"> 9</w:delText>
              </w:r>
            </w:del>
            <w:ins w:id="293" w:author="Austin, Wes" w:date="2023-08-07T10:49:00Z">
              <w:r w:rsidR="00A35138">
                <w:rPr>
                  <w:rFonts w:asciiTheme="majorHAnsi" w:hAnsiTheme="majorHAnsi" w:cs="Calibri Light"/>
                  <w:sz w:val="18"/>
                  <w:szCs w:val="18"/>
                </w:rPr>
                <w:t xml:space="preserve"> 10</w:t>
              </w:r>
            </w:ins>
          </w:p>
          <w:p w14:paraId="32A66705" w14:textId="7E103C13" w:rsidR="00BB3B36" w:rsidRPr="5A1919AE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"https://www.resources.org/resources-radio/building-a-carbon-trading-system-in-new-york-city-with-danielle-spiegel-feld/" \h</w:instrText>
            </w:r>
            <w:r>
              <w:fldChar w:fldCharType="separate"/>
            </w:r>
            <w:r w:rsidR="00BB3B36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Carbon Trading Podcast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4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4CB0974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62524222" w14:textId="77777777" w:rsidTr="008317E1">
        <w:trPr>
          <w:trHeight w:val="576"/>
          <w:trPrChange w:id="295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6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E9DB5C7" w14:textId="2C61F3A2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7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3539FF0" w14:textId="7776FE04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Oct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30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8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A2B6B6B" w14:textId="7FBF99E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Air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9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EC4A850" w14:textId="74803969" w:rsidR="00BB3B36" w:rsidRPr="5A1919AE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"https://www.nber.o</w:instrText>
            </w:r>
            <w:r>
              <w:instrText>rg/papers/w30198" \h</w:instrText>
            </w:r>
            <w:r>
              <w:fldChar w:fldCharType="separate"/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Hernandez-Cortes et al. (2022)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  <w:r w:rsidR="00BB3B36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</w:t>
            </w:r>
            <w:r w:rsidR="00BB3B36" w:rsidRPr="009F4E84">
              <w:rPr>
                <w:rFonts w:asciiTheme="majorHAnsi" w:hAnsiTheme="majorHAnsi"/>
                <w:sz w:val="18"/>
                <w:szCs w:val="18"/>
              </w:rPr>
              <w:t>(</w:t>
            </w:r>
            <w:r w:rsidR="00BB3B36" w:rsidRPr="009F4E84">
              <w:rPr>
                <w:rFonts w:asciiTheme="majorHAnsi" w:hAnsiTheme="majorHAnsi"/>
                <w:i/>
                <w:iCs/>
                <w:sz w:val="18"/>
                <w:szCs w:val="18"/>
              </w:rPr>
              <w:t>optional</w:t>
            </w:r>
            <w:r w:rsidR="00BB3B36" w:rsidRPr="009F4E84">
              <w:rPr>
                <w:rFonts w:asciiTheme="majorHAnsi" w:hAnsiTheme="majorHAnsi"/>
                <w:sz w:val="18"/>
                <w:szCs w:val="18"/>
              </w:rPr>
              <w:t>)</w:t>
            </w:r>
            <w:r w:rsidR="00BB3B3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>HYPERLINK "https://www.jstor.org/stable/10.1086/427462" \h</w:instrText>
            </w:r>
            <w:r>
              <w:fldChar w:fldCharType="separate"/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Chay and Greenstone (2005)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0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6277324" w14:textId="77777777" w:rsid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Ref. Post #2</w:t>
            </w:r>
          </w:p>
          <w:p w14:paraId="4979D7A2" w14:textId="644EEE19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(Due </w:t>
            </w:r>
            <w:r w:rsidR="003B1799"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Nov 12</w:t>
            </w: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7E4839D0" w14:textId="77777777" w:rsidTr="008317E1">
        <w:trPr>
          <w:trHeight w:val="576"/>
          <w:trPrChange w:id="301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2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8BFFBDB" w14:textId="6F6551F9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1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3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82DAA71" w14:textId="596730C4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1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4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F09F7F" w14:textId="3AECA00D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Regulating Cars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5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C4E260" w14:textId="77777777" w:rsidR="00BB3B36" w:rsidRPr="00582D60" w:rsidRDefault="00933033" w:rsidP="00BB3B36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"https://bryanparthum.github.io/papers/journal_articles/Killeen%20and%20Levinson%202017%20-%20Fuel%20Economy%20and%20Emissions%20Standards.pdf" \h</w:instrText>
            </w:r>
            <w:r>
              <w:fldChar w:fldCharType="separate"/>
            </w:r>
            <w:r w:rsidR="00BB3B36" w:rsidRPr="00582D60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Killeen and Levinson (2017)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  <w:p w14:paraId="1C239AF0" w14:textId="762D3392" w:rsidR="00BB3B36" w:rsidRPr="5A1919AE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</w:instrText>
            </w:r>
            <w:r>
              <w:instrText>RLINK "https://www.resources.org/resources-radio/driving-toward-justice-transportation-and-equity-with-regan-patterson/" \h</w:instrText>
            </w:r>
            <w:r>
              <w:fldChar w:fldCharType="separate"/>
            </w:r>
            <w:r w:rsidR="00BB3B36" w:rsidRPr="00582D60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Transportation Justice Podcast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6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CFBADD3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2133DB7B" w14:textId="77777777" w:rsidTr="008317E1">
        <w:trPr>
          <w:trHeight w:val="576"/>
          <w:trPrChange w:id="307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8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3DEC950" w14:textId="237C329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09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4DDD982" w14:textId="4E45124B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6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0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DEE02BA" w14:textId="5AEB8EA2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Clean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1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EEB83BE" w14:textId="19CBB1C0" w:rsidR="00BB3B36" w:rsidRPr="5A1919AE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"https://academic.oup.com/qje/article/134/1/349/5092609" \h</w:instrText>
            </w:r>
            <w:r>
              <w:fldChar w:fldCharType="separate"/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Keiser and Shapiro (2019)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2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C29F89F" w14:textId="1D20AE29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0781E44C" w14:textId="77777777" w:rsidTr="008317E1">
        <w:trPr>
          <w:trHeight w:val="576"/>
          <w:trPrChange w:id="313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4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D77D0ED" w14:textId="35FC089D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2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5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8970CBB" w14:textId="4D3DC74D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8 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6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5D04CB5" w14:textId="366ED583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Safe Drinking Water Act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7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501D65C" w14:textId="77777777" w:rsidR="00BB3B36" w:rsidRDefault="00933033" w:rsidP="00BB3B36">
            <w:pPr>
              <w:spacing w:line="259" w:lineRule="auto"/>
              <w:jc w:val="center"/>
              <w:rPr>
                <w:rStyle w:val="Hyperlink"/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"https://www.pnas.org/doi/abs/10.1073/pnas.1719805115" \h</w:instrText>
            </w:r>
            <w:r>
              <w:fldChar w:fldCharType="separate"/>
            </w:r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Allaire et al. (2018) 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  <w:p w14:paraId="131B8F60" w14:textId="4289641C" w:rsidR="00BB3B36" w:rsidRPr="5A1919AE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"https://www.nrdc.org/sites/default/files/watered-down-justice-report.pdf" \h</w:instrText>
            </w:r>
            <w:r>
              <w:fldChar w:fldCharType="separate"/>
            </w:r>
            <w:proofErr w:type="spellStart"/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Fedinick</w:t>
            </w:r>
            <w:proofErr w:type="spellEnd"/>
            <w:r w:rsidR="00BB3B36" w:rsidRPr="5A1919AE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 xml:space="preserve"> et al. (2022)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18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BD25419" w14:textId="48A7A79C" w:rsidR="00BB3B36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Case Study #</w:t>
            </w:r>
            <w:r w:rsidR="00415296">
              <w:rPr>
                <w:rFonts w:asciiTheme="majorHAnsi" w:hAnsiTheme="majorHAnsi" w:cs="Calibri Light"/>
                <w:sz w:val="18"/>
                <w:szCs w:val="18"/>
              </w:rPr>
              <w:t>4</w:t>
            </w: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– PFAS NPDWR</w:t>
            </w:r>
          </w:p>
          <w:p w14:paraId="235824A0" w14:textId="32F50B11" w:rsidR="00BB3B36" w:rsidRPr="003B1799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(Due Nov </w:t>
            </w:r>
            <w:ins w:id="319" w:author="Austin, Wes" w:date="2023-08-14T18:39:00Z">
              <w:r w:rsidR="00332977">
                <w:rPr>
                  <w:rFonts w:asciiTheme="majorHAnsi" w:hAnsiTheme="majorHAnsi" w:cs="Calibri Light"/>
                  <w:b/>
                  <w:bCs/>
                  <w:sz w:val="18"/>
                  <w:szCs w:val="18"/>
                </w:rPr>
                <w:t>27</w:t>
              </w:r>
            </w:ins>
            <w:del w:id="320" w:author="Austin, Wes" w:date="2023-08-14T18:39:00Z">
              <w:r w:rsidR="00415296" w:rsidRPr="003B1799" w:rsidDel="00332977">
                <w:rPr>
                  <w:rFonts w:asciiTheme="majorHAnsi" w:hAnsiTheme="majorHAnsi" w:cs="Calibri Light"/>
                  <w:b/>
                  <w:bCs/>
                  <w:sz w:val="18"/>
                  <w:szCs w:val="18"/>
                </w:rPr>
                <w:delText>19</w:delText>
              </w:r>
            </w:del>
            <w:r w:rsidRPr="003B1799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)</w:t>
            </w:r>
          </w:p>
        </w:tc>
      </w:tr>
      <w:tr w:rsidR="00BB3B36" w:rsidRPr="000E3A8A" w14:paraId="2A9C01B1" w14:textId="77777777" w:rsidTr="008317E1">
        <w:trPr>
          <w:trHeight w:val="576"/>
          <w:trPrChange w:id="321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2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D1FE6BE" w14:textId="47BDAA16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1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3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BE3C42A" w14:textId="5B1C8CC0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Nov 13 (AT)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4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BE9617E" w14:textId="29F823A1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Toxic Chemicals: TSCA &amp; the Lautenberg Amendments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5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34DD758" w14:textId="1B815C1D" w:rsidR="00BB3B36" w:rsidRPr="5A1919AE" w:rsidRDefault="008317E1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ins w:id="326" w:author="Theising, Adam" w:date="2023-08-14T20:39:00Z">
              <w:r>
                <w:rPr>
                  <w:rFonts w:asciiTheme="majorHAnsi" w:hAnsiTheme="majorHAnsi" w:cs="Calibri Light"/>
                  <w:sz w:val="18"/>
                  <w:szCs w:val="18"/>
                </w:rPr>
                <w:t>TBD</w:t>
              </w:r>
            </w:ins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7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C4B2A21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5C4F08ED" w14:textId="77777777" w:rsidTr="008317E1">
        <w:trPr>
          <w:trHeight w:val="576"/>
          <w:trPrChange w:id="328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29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DF9A4A4" w14:textId="04A17751" w:rsidR="00BB3B36" w:rsidRPr="0058377D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13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0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D2DEA0A" w14:textId="13BD6011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Nov 15 (</w:t>
            </w:r>
            <w:del w:id="331" w:author="Austin, Wes" w:date="2023-08-07T10:50:00Z">
              <w:r w:rsidRPr="00BB3B36" w:rsidDel="00A35138">
                <w:rPr>
                  <w:rFonts w:asciiTheme="majorHAnsi" w:hAnsiTheme="majorHAnsi" w:cs="Calibri Light"/>
                  <w:sz w:val="18"/>
                  <w:szCs w:val="18"/>
                  <w:highlight w:val="yellow"/>
                </w:rPr>
                <w:delText>AT</w:delText>
              </w:r>
            </w:del>
            <w:ins w:id="332" w:author="Austin, Wes" w:date="2023-08-07T10:50:00Z">
              <w:r w:rsidR="00A35138">
                <w:rPr>
                  <w:rFonts w:asciiTheme="majorHAnsi" w:hAnsiTheme="majorHAnsi" w:cs="Calibri Light"/>
                  <w:sz w:val="18"/>
                  <w:szCs w:val="18"/>
                  <w:highlight w:val="yellow"/>
                </w:rPr>
                <w:t>WA</w:t>
              </w:r>
            </w:ins>
            <w:r w:rsidRPr="00BB3B36">
              <w:rPr>
                <w:rFonts w:asciiTheme="majorHAnsi" w:hAnsiTheme="majorHAnsi" w:cs="Calibri Light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3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5785FE4" w14:textId="0E948311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commentRangeStart w:id="334"/>
            <w:commentRangeStart w:id="335"/>
            <w:r>
              <w:rPr>
                <w:rFonts w:asciiTheme="majorHAnsi" w:hAnsiTheme="majorHAnsi" w:cs="Calibri Light"/>
                <w:sz w:val="18"/>
                <w:szCs w:val="18"/>
              </w:rPr>
              <w:t>Hazardous Wastes – CERCLA and RCRA</w:t>
            </w:r>
            <w:commentRangeEnd w:id="334"/>
            <w:r w:rsidR="005C238A">
              <w:rPr>
                <w:rStyle w:val="CommentReference"/>
              </w:rPr>
              <w:commentReference w:id="334"/>
            </w:r>
            <w:commentRangeEnd w:id="335"/>
            <w:r w:rsidR="00A35138">
              <w:rPr>
                <w:rStyle w:val="CommentReference"/>
              </w:rPr>
              <w:commentReference w:id="335"/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6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6039B01" w14:textId="7274E855" w:rsidR="00BB3B36" w:rsidRPr="5A1919AE" w:rsidRDefault="00933033" w:rsidP="00BB3B36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"https://www.youtube.com/watch?v=F4udLhOdPro" \h</w:instrText>
            </w:r>
            <w:r>
              <w:fldChar w:fldCharType="separate"/>
            </w:r>
            <w:r w:rsidR="00BB3B36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Hazardous Chemical Waste Video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7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35E1B6D" w14:textId="77777777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BB3B36" w:rsidRPr="000E3A8A" w14:paraId="65791EFC" w14:textId="77777777" w:rsidTr="00BB3B36">
        <w:trPr>
          <w:trHeight w:val="57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C12F" w14:textId="1356F086" w:rsidR="00BB3B36" w:rsidRPr="5A1919AE" w:rsidRDefault="00BB3B36" w:rsidP="00BB3B36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Module </w:t>
            </w:r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5</w:t>
            </w:r>
            <w:r w:rsidRPr="00AB66A7"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 xml:space="preserve">: </w:t>
            </w:r>
            <w:ins w:id="338" w:author="Austin, Wes" w:date="2023-08-07T10:47:00Z">
              <w:r w:rsidR="00A35138">
                <w:rPr>
                  <w:rFonts w:asciiTheme="majorHAnsi" w:hAnsiTheme="majorHAnsi"/>
                  <w:b/>
                  <w:color w:val="244061" w:themeColor="accent1" w:themeShade="80"/>
                  <w:sz w:val="20"/>
                </w:rPr>
                <w:t xml:space="preserve">International </w:t>
              </w:r>
            </w:ins>
            <w:ins w:id="339" w:author="Austin, Wes" w:date="2023-08-07T10:48:00Z">
              <w:r w:rsidR="00A35138">
                <w:rPr>
                  <w:rFonts w:asciiTheme="majorHAnsi" w:hAnsiTheme="majorHAnsi"/>
                  <w:b/>
                  <w:color w:val="244061" w:themeColor="accent1" w:themeShade="80"/>
                  <w:sz w:val="20"/>
                </w:rPr>
                <w:t xml:space="preserve">Environmental Economics and Policy </w:t>
              </w:r>
            </w:ins>
            <w:del w:id="340" w:author="Austin, Wes" w:date="2023-08-07T10:47:00Z">
              <w:r w:rsidDel="00A35138">
                <w:rPr>
                  <w:rFonts w:asciiTheme="majorHAnsi" w:hAnsiTheme="majorHAnsi"/>
                  <w:b/>
                  <w:color w:val="244061" w:themeColor="accent1" w:themeShade="80"/>
                  <w:sz w:val="20"/>
                </w:rPr>
                <w:delText>“</w:delText>
              </w:r>
            </w:del>
            <w:r>
              <w:rPr>
                <w:rFonts w:asciiTheme="majorHAnsi" w:hAnsiTheme="majorHAnsi"/>
                <w:b/>
                <w:color w:val="244061" w:themeColor="accent1" w:themeShade="80"/>
                <w:sz w:val="20"/>
              </w:rPr>
              <w:t>Frontiers</w:t>
            </w:r>
          </w:p>
        </w:tc>
      </w:tr>
      <w:tr w:rsidR="004608B4" w:rsidRPr="000E3A8A" w14:paraId="1DCDF6F6" w14:textId="77777777" w:rsidTr="008317E1">
        <w:trPr>
          <w:trHeight w:val="576"/>
          <w:trPrChange w:id="341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42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F164E41" w14:textId="41AC32D6" w:rsidR="004608B4" w:rsidRPr="0058377D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43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5C4EB80" w14:textId="253F1FE6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00A35138">
              <w:rPr>
                <w:rFonts w:asciiTheme="majorHAnsi" w:hAnsiTheme="majorHAnsi" w:cs="Calibri Light"/>
                <w:sz w:val="18"/>
                <w:szCs w:val="18"/>
                <w:highlight w:val="yellow"/>
                <w:rPrChange w:id="344" w:author="Austin, Wes" w:date="2023-08-07T10:53:00Z">
                  <w:rPr>
                    <w:rFonts w:asciiTheme="majorHAnsi" w:hAnsiTheme="majorHAnsi" w:cs="Calibri Light"/>
                    <w:sz w:val="18"/>
                    <w:szCs w:val="18"/>
                  </w:rPr>
                </w:rPrChange>
              </w:rPr>
              <w:t>Nov 20 (</w:t>
            </w:r>
            <w:del w:id="345" w:author="Austin, Wes" w:date="2023-08-07T10:50:00Z">
              <w:r w:rsidRPr="00A35138" w:rsidDel="00A35138">
                <w:rPr>
                  <w:rFonts w:asciiTheme="majorHAnsi" w:hAnsiTheme="majorHAnsi" w:cs="Calibri Light"/>
                  <w:sz w:val="18"/>
                  <w:szCs w:val="18"/>
                  <w:highlight w:val="yellow"/>
                  <w:rPrChange w:id="346" w:author="Austin, Wes" w:date="2023-08-07T10:53:00Z">
                    <w:rPr>
                      <w:rFonts w:asciiTheme="majorHAnsi" w:hAnsiTheme="majorHAnsi" w:cs="Calibri Light"/>
                      <w:sz w:val="18"/>
                      <w:szCs w:val="18"/>
                    </w:rPr>
                  </w:rPrChange>
                </w:rPr>
                <w:delText>WA</w:delText>
              </w:r>
            </w:del>
            <w:ins w:id="347" w:author="Austin, Wes" w:date="2023-08-07T10:50:00Z">
              <w:r w:rsidR="00A35138" w:rsidRPr="00A35138">
                <w:rPr>
                  <w:rFonts w:asciiTheme="majorHAnsi" w:hAnsiTheme="majorHAnsi" w:cs="Calibri Light"/>
                  <w:sz w:val="18"/>
                  <w:szCs w:val="18"/>
                  <w:highlight w:val="yellow"/>
                  <w:rPrChange w:id="348" w:author="Austin, Wes" w:date="2023-08-07T10:53:00Z">
                    <w:rPr>
                      <w:rFonts w:asciiTheme="majorHAnsi" w:hAnsiTheme="majorHAnsi" w:cs="Calibri Light"/>
                      <w:sz w:val="18"/>
                      <w:szCs w:val="18"/>
                    </w:rPr>
                  </w:rPrChange>
                </w:rPr>
                <w:t>AT</w:t>
              </w:r>
            </w:ins>
            <w:r w:rsidRPr="00A35138">
              <w:rPr>
                <w:rFonts w:asciiTheme="majorHAnsi" w:hAnsiTheme="majorHAnsi" w:cs="Calibri Light"/>
                <w:sz w:val="18"/>
                <w:szCs w:val="18"/>
                <w:highlight w:val="yellow"/>
                <w:rPrChange w:id="349" w:author="Austin, Wes" w:date="2023-08-07T10:53:00Z">
                  <w:rPr>
                    <w:rFonts w:asciiTheme="majorHAnsi" w:hAnsiTheme="majorHAnsi" w:cs="Calibri Light"/>
                    <w:sz w:val="18"/>
                    <w:szCs w:val="18"/>
                  </w:rPr>
                </w:rPrChange>
              </w:rPr>
              <w:t>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50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E8B902D" w14:textId="48020C06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del w:id="351" w:author="Austin, Wes" w:date="2023-08-07T10:49:00Z">
              <w:r w:rsidRPr="5A1919AE" w:rsidDel="00A35138">
                <w:rPr>
                  <w:rFonts w:asciiTheme="majorHAnsi" w:hAnsiTheme="majorHAnsi" w:cs="Calibri Light"/>
                  <w:sz w:val="18"/>
                  <w:szCs w:val="18"/>
                </w:rPr>
                <w:delText>Market-based Instruments in Practice</w:delText>
              </w:r>
            </w:del>
            <w:ins w:id="352" w:author="Austin, Wes" w:date="2023-08-07T10:49:00Z">
              <w:r w:rsidR="00A35138">
                <w:rPr>
                  <w:rFonts w:asciiTheme="majorHAnsi" w:hAnsiTheme="majorHAnsi" w:cs="Calibri Light"/>
                  <w:sz w:val="18"/>
                  <w:szCs w:val="18"/>
                </w:rPr>
                <w:t xml:space="preserve">International Environmental Economics  </w:t>
              </w:r>
            </w:ins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53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C561D97" w14:textId="554ED01E" w:rsidR="004608B4" w:rsidDel="00A35138" w:rsidRDefault="004608B4" w:rsidP="004608B4">
            <w:pPr>
              <w:spacing w:line="259" w:lineRule="auto"/>
              <w:jc w:val="center"/>
              <w:rPr>
                <w:del w:id="354" w:author="Austin, Wes" w:date="2023-08-07T10:50:00Z"/>
                <w:rFonts w:asciiTheme="majorHAnsi" w:hAnsiTheme="majorHAnsi" w:cs="Calibri Light"/>
                <w:sz w:val="18"/>
                <w:szCs w:val="18"/>
              </w:rPr>
            </w:pPr>
            <w:del w:id="355" w:author="Austin, Wes" w:date="2023-08-07T10:50:00Z">
              <w:r w:rsidRPr="5A1919AE" w:rsidDel="00A35138">
                <w:rPr>
                  <w:rFonts w:asciiTheme="majorHAnsi" w:hAnsiTheme="majorHAnsi" w:cs="Calibri Light"/>
                  <w:sz w:val="18"/>
                  <w:szCs w:val="18"/>
                </w:rPr>
                <w:delText>K &amp; O: Ch. 10</w:delText>
              </w:r>
            </w:del>
          </w:p>
          <w:p w14:paraId="6B26DFCB" w14:textId="705B877E" w:rsidR="004608B4" w:rsidRPr="5A1919AE" w:rsidRDefault="00F75375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ins w:id="356" w:author="Theising, Adam" w:date="2023-08-14T23:29:00Z">
              <w:r>
                <w:rPr>
                  <w:rFonts w:asciiTheme="majorHAnsi" w:hAnsiTheme="majorHAnsi" w:cs="Calibri Light"/>
                  <w:sz w:val="18"/>
                  <w:szCs w:val="18"/>
                </w:rPr>
                <w:t>TBD</w:t>
              </w:r>
              <w:r w:rsidDel="00F75375">
                <w:t xml:space="preserve"> </w:t>
              </w:r>
            </w:ins>
            <w:ins w:id="357" w:author="Austin, Wes" w:date="2023-08-14T18:40:00Z">
              <w:del w:id="358" w:author="Theising, Adam" w:date="2023-08-14T23:29:00Z">
                <w:r w:rsidR="00332977" w:rsidDel="00F75375">
                  <w:delText>TBD</w:delText>
                </w:r>
              </w:del>
            </w:ins>
            <w:del w:id="359" w:author="Austin, Wes" w:date="2023-08-07T10:50:00Z">
              <w:r w:rsidR="00053D34" w:rsidDel="00A35138">
                <w:fldChar w:fldCharType="begin"/>
              </w:r>
              <w:r w:rsidR="00053D34" w:rsidDel="00A35138">
                <w:delInstrText>HYPERLINK "https://www.nber.org/papers/w30263" \h</w:delInstrText>
              </w:r>
              <w:r w:rsidR="00053D34" w:rsidDel="00A35138">
                <w:fldChar w:fldCharType="separate"/>
              </w:r>
              <w:r w:rsidR="004608B4" w:rsidRPr="5A1919AE" w:rsidDel="00A3513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delText>Borenstein and Kellogg (2022)</w:delText>
              </w:r>
              <w:r w:rsidR="00053D34" w:rsidDel="00A35138">
                <w:rPr>
                  <w:rStyle w:val="Hyperlink"/>
                  <w:rFonts w:asciiTheme="majorHAnsi" w:hAnsiTheme="majorHAnsi" w:cs="Calibri Light"/>
                  <w:sz w:val="18"/>
                  <w:szCs w:val="18"/>
                </w:rPr>
                <w:fldChar w:fldCharType="end"/>
              </w:r>
            </w:del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0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D645998" w14:textId="77777777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4608B4" w:rsidRPr="000E3A8A" w14:paraId="2893DA19" w14:textId="77777777" w:rsidTr="008317E1">
        <w:trPr>
          <w:trHeight w:val="576"/>
          <w:trPrChange w:id="361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2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E613698" w14:textId="0627010E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3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7846C7" w14:textId="29373690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Nov 22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4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B4006F2" w14:textId="3C6AA8DF" w:rsidR="004608B4" w:rsidRPr="00BB3B36" w:rsidRDefault="004608B4" w:rsidP="004608B4">
            <w:pPr>
              <w:jc w:val="center"/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i/>
                <w:iCs/>
                <w:sz w:val="18"/>
                <w:szCs w:val="18"/>
              </w:rPr>
              <w:t>Fall Recess – No Class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5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2577D21" w14:textId="77777777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6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16847B5" w14:textId="77777777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4608B4" w:rsidRPr="000E3A8A" w14:paraId="713DE728" w14:textId="77777777" w:rsidTr="008317E1">
        <w:trPr>
          <w:trHeight w:val="576"/>
          <w:trPrChange w:id="367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8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B22C7C6" w14:textId="198D54D0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9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4E42EFE" w14:textId="77777777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27</w:t>
            </w:r>
          </w:p>
          <w:p w14:paraId="1056D6D7" w14:textId="083667E3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0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807F2EF" w14:textId="10813279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del w:id="371" w:author="Austin, Wes" w:date="2023-08-14T18:57:00Z">
              <w:r w:rsidRPr="5A1919AE" w:rsidDel="00872F48">
                <w:rPr>
                  <w:rFonts w:asciiTheme="majorHAnsi" w:hAnsiTheme="majorHAnsi" w:cs="Calibri Light"/>
                  <w:sz w:val="18"/>
                  <w:szCs w:val="18"/>
                </w:rPr>
                <w:delText xml:space="preserve">So, </w:delText>
              </w:r>
            </w:del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What’s Next? </w:t>
            </w:r>
          </w:p>
          <w:p w14:paraId="6E7CBCC3" w14:textId="33FF769E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Inflation Reduction Act, Bipartisan Infrastructure Law, and WV vs. EPA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2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A766349" w14:textId="77777777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K &amp; O: Ch. 12</w:t>
            </w:r>
          </w:p>
          <w:p w14:paraId="5ACBEA31" w14:textId="77777777" w:rsidR="004608B4" w:rsidRDefault="00933033" w:rsidP="004608B4">
            <w:pPr>
              <w:spacing w:line="259" w:lineRule="auto"/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"https://www.rff.org/events/rff-live/climate-change-and-the-supreme-court-west-virginia-v-epa/" \h</w:instrText>
            </w:r>
            <w:r>
              <w:fldChar w:fldCharType="separate"/>
            </w:r>
            <w:r w:rsidR="004608B4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WV vs. EPA Video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  <w:r w:rsidR="004608B4"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 </w:t>
            </w:r>
          </w:p>
          <w:p w14:paraId="426269B2" w14:textId="5BE4519C" w:rsidR="004608B4" w:rsidRPr="5A1919AE" w:rsidRDefault="00933033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fldChar w:fldCharType="begin"/>
            </w:r>
            <w:r>
              <w:instrText>HYPERLINK "https://www.rff.org/events/rff-live/inflation-reduction-act/" \h</w:instrText>
            </w:r>
            <w:r>
              <w:fldChar w:fldCharType="separate"/>
            </w:r>
            <w:r w:rsidR="004608B4"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t>IRA Video</w:t>
            </w:r>
            <w:r>
              <w:rPr>
                <w:rStyle w:val="Hyperlink"/>
                <w:rFonts w:asciiTheme="majorHAnsi" w:hAnsiTheme="majorHAnsi" w:cs="Calibri Light"/>
                <w:sz w:val="18"/>
                <w:szCs w:val="18"/>
              </w:rPr>
              <w:fldChar w:fldCharType="end"/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3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47D9805" w14:textId="77777777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  <w:tr w:rsidR="004608B4" w:rsidRPr="000E3A8A" w14:paraId="47AD958D" w14:textId="77777777" w:rsidTr="008317E1">
        <w:trPr>
          <w:trHeight w:val="576"/>
          <w:trPrChange w:id="374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5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ED9E696" w14:textId="1240EF38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lastRenderedPageBreak/>
              <w:t>15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6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ED91772" w14:textId="77777777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Nov 29</w:t>
            </w:r>
          </w:p>
          <w:p w14:paraId="386FE87A" w14:textId="758E8A68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(WA)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7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8365E06" w14:textId="1D5774A3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 xml:space="preserve">Review of Modules </w:t>
            </w:r>
            <w:r>
              <w:rPr>
                <w:rFonts w:asciiTheme="majorHAnsi" w:hAnsiTheme="majorHAnsi" w:cs="Calibri Light"/>
                <w:sz w:val="18"/>
                <w:szCs w:val="18"/>
              </w:rPr>
              <w:t>4 &amp; 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8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8C1CD85" w14:textId="3F226450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 Review Material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79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DF629C7" w14:textId="256F1566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5A1919AE">
              <w:rPr>
                <w:rFonts w:asciiTheme="majorHAnsi" w:hAnsiTheme="majorHAnsi" w:cs="Calibri Light"/>
                <w:sz w:val="18"/>
                <w:szCs w:val="18"/>
              </w:rPr>
              <w:t>Study!</w:t>
            </w:r>
          </w:p>
        </w:tc>
      </w:tr>
      <w:tr w:rsidR="004608B4" w:rsidRPr="000E3A8A" w14:paraId="0E241DAF" w14:textId="77777777" w:rsidTr="008317E1">
        <w:trPr>
          <w:trHeight w:val="576"/>
          <w:trPrChange w:id="380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1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94F2F64" w14:textId="2A88C222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16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2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DDA021F" w14:textId="5EB353B0" w:rsidR="004608B4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sz w:val="18"/>
                <w:szCs w:val="18"/>
              </w:rPr>
              <w:t>Dec 4</w:t>
            </w: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3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F901D3A" w14:textId="0AC737EF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In-class Final</w:t>
            </w: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 xml:space="preserve"> Exam Covering Material from Modules 4 &amp; </w:t>
            </w:r>
            <w:r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4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6BE1C39" w14:textId="7C34526A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5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64DB4F7" w14:textId="42D7C9A3" w:rsidR="004608B4" w:rsidRPr="5A1919AE" w:rsidRDefault="004608B4" w:rsidP="004608B4">
            <w:pPr>
              <w:jc w:val="center"/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r w:rsidRPr="00BB3B36">
              <w:rPr>
                <w:rFonts w:asciiTheme="majorHAnsi" w:hAnsiTheme="majorHAnsi" w:cs="Calibri Light"/>
                <w:b/>
                <w:bCs/>
                <w:sz w:val="18"/>
                <w:szCs w:val="18"/>
              </w:rPr>
              <w:t>Final Exam</w:t>
            </w:r>
          </w:p>
        </w:tc>
      </w:tr>
      <w:tr w:rsidR="004608B4" w:rsidRPr="000E3A8A" w:rsidDel="008317E1" w14:paraId="06D5F4BD" w14:textId="2B91FCF3" w:rsidTr="008317E1">
        <w:trPr>
          <w:trHeight w:val="576"/>
          <w:del w:id="386" w:author="Theising, Adam" w:date="2023-08-14T20:38:00Z"/>
          <w:trPrChange w:id="387" w:author="Theising, Adam" w:date="2023-08-14T20:38:00Z">
            <w:trPr>
              <w:trHeight w:val="576"/>
            </w:trPr>
          </w:trPrChange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8" w:author="Theising, Adam" w:date="2023-08-14T20:38:00Z">
              <w:tcPr>
                <w:tcW w:w="36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3F2FC9D" w14:textId="5A26E7A8" w:rsidR="004608B4" w:rsidRPr="00BB3B36" w:rsidDel="008317E1" w:rsidRDefault="004608B4" w:rsidP="004608B4">
            <w:pPr>
              <w:jc w:val="center"/>
              <w:rPr>
                <w:del w:id="389" w:author="Theising, Adam" w:date="2023-08-14T20:38:00Z"/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del w:id="390" w:author="Theising, Adam" w:date="2023-08-14T20:38:00Z">
              <w:r w:rsidRPr="00BB3B36" w:rsidDel="008317E1">
                <w:rPr>
                  <w:rFonts w:asciiTheme="majorHAnsi" w:hAnsiTheme="majorHAnsi" w:cs="Calibri Light"/>
                  <w:b/>
                  <w:bCs/>
                  <w:sz w:val="18"/>
                  <w:szCs w:val="18"/>
                </w:rPr>
                <w:delText>16</w:delText>
              </w:r>
            </w:del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1" w:author="Theising, Adam" w:date="2023-08-14T20:38:00Z">
              <w:tcPr>
                <w:tcW w:w="77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BD1D1E7" w14:textId="580C5C1C" w:rsidR="004608B4" w:rsidRPr="00BB3B36" w:rsidDel="008317E1" w:rsidRDefault="004608B4" w:rsidP="004608B4">
            <w:pPr>
              <w:jc w:val="center"/>
              <w:rPr>
                <w:del w:id="392" w:author="Theising, Adam" w:date="2023-08-14T20:38:00Z"/>
                <w:rFonts w:asciiTheme="majorHAnsi" w:hAnsiTheme="majorHAnsi" w:cs="Calibri Light"/>
                <w:b/>
                <w:bCs/>
                <w:sz w:val="18"/>
                <w:szCs w:val="18"/>
              </w:rPr>
            </w:pPr>
            <w:del w:id="393" w:author="Theising, Adam" w:date="2023-08-14T20:38:00Z">
              <w:r w:rsidRPr="00BB3B36" w:rsidDel="008317E1">
                <w:rPr>
                  <w:rFonts w:asciiTheme="majorHAnsi" w:hAnsiTheme="majorHAnsi" w:cs="Calibri Light"/>
                  <w:b/>
                  <w:bCs/>
                  <w:sz w:val="18"/>
                  <w:szCs w:val="18"/>
                </w:rPr>
                <w:delText>Dec 16</w:delText>
              </w:r>
            </w:del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4" w:author="Theising, Adam" w:date="2023-08-14T20:38:00Z">
              <w:tcPr>
                <w:tcW w:w="151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B6E4D9A" w14:textId="6D367888" w:rsidR="004608B4" w:rsidRPr="00BB3B36" w:rsidDel="008317E1" w:rsidRDefault="004608B4" w:rsidP="004608B4">
            <w:pPr>
              <w:jc w:val="center"/>
              <w:rPr>
                <w:del w:id="395" w:author="Theising, Adam" w:date="2023-08-14T20:38:00Z"/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6" w:author="Theising, Adam" w:date="2023-08-14T20:38:00Z">
              <w:tcPr>
                <w:tcW w:w="142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1A4001C" w14:textId="5DBAFBDB" w:rsidR="004608B4" w:rsidRPr="00BB3B36" w:rsidDel="008317E1" w:rsidRDefault="004608B4" w:rsidP="004608B4">
            <w:pPr>
              <w:jc w:val="center"/>
              <w:rPr>
                <w:del w:id="397" w:author="Theising, Adam" w:date="2023-08-14T20:38:00Z"/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8" w:author="Theising, Adam" w:date="2023-08-14T20:38:00Z">
              <w:tcPr>
                <w:tcW w:w="9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BA512FA" w14:textId="695CE389" w:rsidR="004608B4" w:rsidRPr="00BB3B36" w:rsidDel="008317E1" w:rsidRDefault="004608B4" w:rsidP="004608B4">
            <w:pPr>
              <w:jc w:val="center"/>
              <w:rPr>
                <w:del w:id="399" w:author="Theising, Adam" w:date="2023-08-14T20:38:00Z"/>
                <w:rFonts w:asciiTheme="majorHAnsi" w:hAnsiTheme="majorHAnsi" w:cs="Calibri Light"/>
                <w:b/>
                <w:bCs/>
                <w:sz w:val="18"/>
                <w:szCs w:val="18"/>
              </w:rPr>
            </w:pPr>
          </w:p>
        </w:tc>
      </w:tr>
    </w:tbl>
    <w:p w14:paraId="34B110AC" w14:textId="77777777" w:rsidR="006B3B73" w:rsidRPr="00FB67B2" w:rsidRDefault="006B3B73" w:rsidP="00BB3B36">
      <w:pPr>
        <w:contextualSpacing/>
        <w:rPr>
          <w:rFonts w:asciiTheme="majorHAnsi" w:hAnsiTheme="majorHAnsi"/>
          <w:szCs w:val="24"/>
        </w:rPr>
      </w:pPr>
    </w:p>
    <w:sectPr w:rsidR="006B3B73" w:rsidRPr="00FB67B2" w:rsidSect="0062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Theising, Adam" w:date="2023-08-05T17:23:00Z" w:initials="TA">
    <w:p w14:paraId="460FFAD0" w14:textId="77777777" w:rsidR="00790ACD" w:rsidRDefault="00790ACD" w:rsidP="00831A3F">
      <w:pPr>
        <w:pStyle w:val="CommentText"/>
      </w:pPr>
      <w:r>
        <w:rPr>
          <w:rStyle w:val="CommentReference"/>
        </w:rPr>
        <w:annotationRef/>
      </w:r>
      <w:r>
        <w:t>Think this needs update.</w:t>
      </w:r>
    </w:p>
  </w:comment>
  <w:comment w:id="35" w:author="Theising, Adam" w:date="2023-08-05T17:23:00Z" w:initials="TA">
    <w:p w14:paraId="649EF965" w14:textId="77777777" w:rsidR="00790ACD" w:rsidRDefault="00790ACD" w:rsidP="00D36A25">
      <w:pPr>
        <w:pStyle w:val="CommentText"/>
      </w:pPr>
      <w:r>
        <w:rPr>
          <w:rStyle w:val="CommentReference"/>
        </w:rPr>
        <w:annotationRef/>
      </w:r>
      <w:r>
        <w:t>Update.</w:t>
      </w:r>
    </w:p>
  </w:comment>
  <w:comment w:id="60" w:author="Austin, Wes" w:date="2023-08-07T13:16:00Z" w:initials="AW">
    <w:p w14:paraId="0011831F" w14:textId="77777777" w:rsidR="00053D34" w:rsidRDefault="00053D34" w:rsidP="00F776C2">
      <w:pPr>
        <w:pStyle w:val="CommentText"/>
      </w:pPr>
      <w:r>
        <w:rPr>
          <w:rStyle w:val="CommentReference"/>
        </w:rPr>
        <w:annotationRef/>
      </w:r>
      <w:r>
        <w:t xml:space="preserve">Update this. </w:t>
      </w:r>
    </w:p>
  </w:comment>
  <w:comment w:id="61" w:author="Austin, Wes" w:date="2023-08-14T19:00:00Z" w:initials="AW">
    <w:p w14:paraId="1D82A1A3" w14:textId="77777777" w:rsidR="00872F48" w:rsidRDefault="00872F48" w:rsidP="00D51CFB">
      <w:pPr>
        <w:pStyle w:val="CommentText"/>
      </w:pPr>
      <w:r>
        <w:rPr>
          <w:rStyle w:val="CommentReference"/>
        </w:rPr>
        <w:annotationRef/>
      </w:r>
      <w:r>
        <w:t xml:space="preserve">Updated. Note there's no A+, hence the dropped category and shift of all up a couple digits. </w:t>
      </w:r>
    </w:p>
  </w:comment>
  <w:comment w:id="131" w:author="Theising, Adam" w:date="2023-08-05T16:43:00Z" w:initials="TA">
    <w:p w14:paraId="0A46809C" w14:textId="5C4BCE68" w:rsidR="00790ACD" w:rsidRDefault="001B18FB" w:rsidP="00FA5B6D">
      <w:pPr>
        <w:pStyle w:val="CommentText"/>
      </w:pPr>
      <w:r>
        <w:rPr>
          <w:rStyle w:val="CommentReference"/>
        </w:rPr>
        <w:annotationRef/>
      </w:r>
      <w:r w:rsidR="00790ACD">
        <w:t>Update these so they align more with the subject matter at the moment.</w:t>
      </w:r>
    </w:p>
  </w:comment>
  <w:comment w:id="170" w:author="Theising, Adam" w:date="2023-08-05T17:25:00Z" w:initials="TA">
    <w:p w14:paraId="2FD87E16" w14:textId="4D5020D9" w:rsidR="00790ACD" w:rsidRDefault="00790ACD" w:rsidP="00093AA0">
      <w:pPr>
        <w:pStyle w:val="CommentText"/>
      </w:pPr>
      <w:r>
        <w:rPr>
          <w:rStyle w:val="CommentReference"/>
        </w:rPr>
        <w:annotationRef/>
      </w:r>
      <w:r>
        <w:t>Update.</w:t>
      </w:r>
    </w:p>
  </w:comment>
  <w:comment w:id="183" w:author="Theising, Adam" w:date="2023-08-05T16:42:00Z" w:initials="TA">
    <w:p w14:paraId="079D44EB" w14:textId="435FF7EF" w:rsidR="00E34A43" w:rsidRDefault="001B18FB" w:rsidP="0009216A">
      <w:pPr>
        <w:pStyle w:val="CommentText"/>
      </w:pPr>
      <w:r>
        <w:rPr>
          <w:rStyle w:val="CommentReference"/>
        </w:rPr>
        <w:annotationRef/>
      </w:r>
      <w:r w:rsidR="00E34A43">
        <w:t>Even though it's hedonics, probably add Laura Taylor's VSL paper as optional/quick reading.</w:t>
      </w:r>
    </w:p>
  </w:comment>
  <w:comment w:id="334" w:author="Theising, Adam" w:date="2023-08-05T17:01:00Z" w:initials="TA">
    <w:p w14:paraId="621D54A1" w14:textId="72F11E8E" w:rsidR="005C238A" w:rsidRDefault="005C238A" w:rsidP="00205ACE">
      <w:pPr>
        <w:pStyle w:val="CommentText"/>
      </w:pPr>
      <w:r>
        <w:rPr>
          <w:rStyle w:val="CommentReference"/>
        </w:rPr>
        <w:annotationRef/>
      </w:r>
      <w:r>
        <w:t>Assigned myself this one to balance things out, but open to other suggestions; if you're not sure whether you'll still do the IRA/BIL/WV-EPA lecture, I could fill in there and come up with something.</w:t>
      </w:r>
    </w:p>
  </w:comment>
  <w:comment w:id="335" w:author="Austin, Wes" w:date="2023-08-07T10:53:00Z" w:initials="AW">
    <w:p w14:paraId="6B6E7B61" w14:textId="77777777" w:rsidR="00A35138" w:rsidRDefault="00A35138" w:rsidP="000D3C8C">
      <w:pPr>
        <w:pStyle w:val="CommentText"/>
      </w:pPr>
      <w:r>
        <w:rPr>
          <w:rStyle w:val="CommentReference"/>
        </w:rPr>
        <w:annotationRef/>
      </w:r>
      <w:r>
        <w:t xml:space="preserve">I moved the "market instruments" in practice up to combine with oct 25th's lecture, and then replaced the 20th with international economics, which I think would be a good topic here. </w:t>
      </w:r>
      <w:r>
        <w:br/>
      </w:r>
      <w:r>
        <w:br/>
        <w:t xml:space="preserve">I added myself back to Haz wastes and then added you to international economics.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0FFAD0" w15:done="0"/>
  <w15:commentEx w15:paraId="649EF965" w15:done="0"/>
  <w15:commentEx w15:paraId="0011831F" w15:done="0"/>
  <w15:commentEx w15:paraId="1D82A1A3" w15:paraIdParent="0011831F" w15:done="0"/>
  <w15:commentEx w15:paraId="0A46809C" w15:done="0"/>
  <w15:commentEx w15:paraId="2FD87E16" w15:done="0"/>
  <w15:commentEx w15:paraId="079D44EB" w15:done="0"/>
  <w15:commentEx w15:paraId="621D54A1" w15:done="0"/>
  <w15:commentEx w15:paraId="6B6E7B61" w15:paraIdParent="621D54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90415" w16cex:dateUtc="2023-08-05T21:23:00Z"/>
  <w16cex:commentExtensible w16cex:durableId="28790422" w16cex:dateUtc="2023-08-05T21:23:00Z"/>
  <w16cex:commentExtensible w16cex:durableId="287B6D47" w16cex:dateUtc="2023-08-07T17:16:00Z"/>
  <w16cex:commentExtensible w16cex:durableId="2884F863" w16cex:dateUtc="2023-08-14T23:00:00Z"/>
  <w16cex:commentExtensible w16cex:durableId="2878FACD" w16cex:dateUtc="2023-08-05T20:43:00Z"/>
  <w16cex:commentExtensible w16cex:durableId="2879046D" w16cex:dateUtc="2023-08-05T21:25:00Z"/>
  <w16cex:commentExtensible w16cex:durableId="2878FA87" w16cex:dateUtc="2023-08-05T20:42:00Z"/>
  <w16cex:commentExtensible w16cex:durableId="2878FED2" w16cex:dateUtc="2023-08-05T21:01:00Z"/>
  <w16cex:commentExtensible w16cex:durableId="287B4BBD" w16cex:dateUtc="2023-08-07T1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0FFAD0" w16cid:durableId="28790415"/>
  <w16cid:commentId w16cid:paraId="649EF965" w16cid:durableId="28790422"/>
  <w16cid:commentId w16cid:paraId="0011831F" w16cid:durableId="287B6D47"/>
  <w16cid:commentId w16cid:paraId="1D82A1A3" w16cid:durableId="2884F863"/>
  <w16cid:commentId w16cid:paraId="0A46809C" w16cid:durableId="2878FACD"/>
  <w16cid:commentId w16cid:paraId="2FD87E16" w16cid:durableId="2879046D"/>
  <w16cid:commentId w16cid:paraId="079D44EB" w16cid:durableId="2878FA87"/>
  <w16cid:commentId w16cid:paraId="621D54A1" w16cid:durableId="2878FED2"/>
  <w16cid:commentId w16cid:paraId="6B6E7B61" w16cid:durableId="287B4B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B952" w14:textId="77777777" w:rsidR="00D459ED" w:rsidRDefault="00D459ED" w:rsidP="00D11838">
      <w:r>
        <w:separator/>
      </w:r>
    </w:p>
  </w:endnote>
  <w:endnote w:type="continuationSeparator" w:id="0">
    <w:p w14:paraId="0DE9E4FE" w14:textId="77777777" w:rsidR="00D459ED" w:rsidRDefault="00D459ED" w:rsidP="00D11838">
      <w:r>
        <w:continuationSeparator/>
      </w:r>
    </w:p>
  </w:endnote>
  <w:endnote w:type="continuationNotice" w:id="1">
    <w:p w14:paraId="39BE46DB" w14:textId="77777777" w:rsidR="00D459ED" w:rsidRDefault="00D45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0C6E" w14:textId="77777777" w:rsidR="00D459ED" w:rsidRDefault="00D459ED" w:rsidP="00D11838">
      <w:r>
        <w:separator/>
      </w:r>
    </w:p>
  </w:footnote>
  <w:footnote w:type="continuationSeparator" w:id="0">
    <w:p w14:paraId="5A23AC9C" w14:textId="77777777" w:rsidR="00D459ED" w:rsidRDefault="00D459ED" w:rsidP="00D11838">
      <w:r>
        <w:continuationSeparator/>
      </w:r>
    </w:p>
  </w:footnote>
  <w:footnote w:type="continuationNotice" w:id="1">
    <w:p w14:paraId="4C9ADAF2" w14:textId="77777777" w:rsidR="00D459ED" w:rsidRDefault="00D459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38"/>
    <w:multiLevelType w:val="hybridMultilevel"/>
    <w:tmpl w:val="5D24CA78"/>
    <w:lvl w:ilvl="0" w:tplc="F362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24F2E"/>
    <w:multiLevelType w:val="hybridMultilevel"/>
    <w:tmpl w:val="F1FCF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9B6"/>
    <w:multiLevelType w:val="multilevel"/>
    <w:tmpl w:val="70D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168D"/>
    <w:multiLevelType w:val="hybridMultilevel"/>
    <w:tmpl w:val="63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3DC"/>
    <w:multiLevelType w:val="hybridMultilevel"/>
    <w:tmpl w:val="64D49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3594"/>
    <w:multiLevelType w:val="hybridMultilevel"/>
    <w:tmpl w:val="71F2B51E"/>
    <w:lvl w:ilvl="0" w:tplc="ED8CD9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6507">
    <w:abstractNumId w:val="3"/>
  </w:num>
  <w:num w:numId="2" w16cid:durableId="509181611">
    <w:abstractNumId w:val="2"/>
  </w:num>
  <w:num w:numId="3" w16cid:durableId="1313557020">
    <w:abstractNumId w:val="5"/>
  </w:num>
  <w:num w:numId="4" w16cid:durableId="1388726323">
    <w:abstractNumId w:val="1"/>
  </w:num>
  <w:num w:numId="5" w16cid:durableId="348719216">
    <w:abstractNumId w:val="0"/>
  </w:num>
  <w:num w:numId="6" w16cid:durableId="20701513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eising, Adam">
    <w15:presenceInfo w15:providerId="AD" w15:userId="S::Theising.Adam@epa.gov::3d7404c7-917c-4350-8197-00e5432fe388"/>
  </w15:person>
  <w15:person w15:author="Austin, Wes">
    <w15:presenceInfo w15:providerId="AD" w15:userId="S::Austin.Wes@epa.gov::af0a08d3-450a-44fe-af25-05348afc4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8"/>
    <w:rsid w:val="00000161"/>
    <w:rsid w:val="00002A00"/>
    <w:rsid w:val="00004364"/>
    <w:rsid w:val="00010BB7"/>
    <w:rsid w:val="00014338"/>
    <w:rsid w:val="00015454"/>
    <w:rsid w:val="00016C65"/>
    <w:rsid w:val="00032B68"/>
    <w:rsid w:val="00037113"/>
    <w:rsid w:val="00040858"/>
    <w:rsid w:val="0004326A"/>
    <w:rsid w:val="00046D4B"/>
    <w:rsid w:val="00047C8A"/>
    <w:rsid w:val="000518D8"/>
    <w:rsid w:val="000522E0"/>
    <w:rsid w:val="00052B4F"/>
    <w:rsid w:val="00053D34"/>
    <w:rsid w:val="00053FB8"/>
    <w:rsid w:val="0006510D"/>
    <w:rsid w:val="00067450"/>
    <w:rsid w:val="00067C9F"/>
    <w:rsid w:val="0007257E"/>
    <w:rsid w:val="000960DF"/>
    <w:rsid w:val="000A0625"/>
    <w:rsid w:val="000A1570"/>
    <w:rsid w:val="000A42FA"/>
    <w:rsid w:val="000B2261"/>
    <w:rsid w:val="000B5F80"/>
    <w:rsid w:val="000B72F3"/>
    <w:rsid w:val="000C1DD5"/>
    <w:rsid w:val="000C5746"/>
    <w:rsid w:val="000C78BD"/>
    <w:rsid w:val="000D658C"/>
    <w:rsid w:val="000E3A8A"/>
    <w:rsid w:val="000E6CC5"/>
    <w:rsid w:val="000E7710"/>
    <w:rsid w:val="000F194F"/>
    <w:rsid w:val="000F332E"/>
    <w:rsid w:val="000F6AA6"/>
    <w:rsid w:val="00102931"/>
    <w:rsid w:val="00122051"/>
    <w:rsid w:val="00124FF6"/>
    <w:rsid w:val="00131F77"/>
    <w:rsid w:val="001358A0"/>
    <w:rsid w:val="00136050"/>
    <w:rsid w:val="00150A7E"/>
    <w:rsid w:val="001514B6"/>
    <w:rsid w:val="00153EE0"/>
    <w:rsid w:val="00160EC1"/>
    <w:rsid w:val="00166804"/>
    <w:rsid w:val="001671BD"/>
    <w:rsid w:val="0016721A"/>
    <w:rsid w:val="00167346"/>
    <w:rsid w:val="00170981"/>
    <w:rsid w:val="00173344"/>
    <w:rsid w:val="001752B6"/>
    <w:rsid w:val="00176353"/>
    <w:rsid w:val="00180240"/>
    <w:rsid w:val="001843E9"/>
    <w:rsid w:val="0018455F"/>
    <w:rsid w:val="00185149"/>
    <w:rsid w:val="00190BC2"/>
    <w:rsid w:val="00197C4B"/>
    <w:rsid w:val="001A0C22"/>
    <w:rsid w:val="001A0E49"/>
    <w:rsid w:val="001A2441"/>
    <w:rsid w:val="001A3881"/>
    <w:rsid w:val="001A650F"/>
    <w:rsid w:val="001B18FB"/>
    <w:rsid w:val="001B5BA3"/>
    <w:rsid w:val="001B6BC8"/>
    <w:rsid w:val="001B95A3"/>
    <w:rsid w:val="001C5AF4"/>
    <w:rsid w:val="001C7A20"/>
    <w:rsid w:val="001F242C"/>
    <w:rsid w:val="001F45DB"/>
    <w:rsid w:val="002006EF"/>
    <w:rsid w:val="00203C81"/>
    <w:rsid w:val="0020696B"/>
    <w:rsid w:val="00211AAF"/>
    <w:rsid w:val="002120ED"/>
    <w:rsid w:val="002165F3"/>
    <w:rsid w:val="00222455"/>
    <w:rsid w:val="002257F4"/>
    <w:rsid w:val="00227850"/>
    <w:rsid w:val="00230DEC"/>
    <w:rsid w:val="002311F8"/>
    <w:rsid w:val="00231A4D"/>
    <w:rsid w:val="00231F75"/>
    <w:rsid w:val="00235B40"/>
    <w:rsid w:val="0023653E"/>
    <w:rsid w:val="0023668E"/>
    <w:rsid w:val="002535A1"/>
    <w:rsid w:val="00265E79"/>
    <w:rsid w:val="00270874"/>
    <w:rsid w:val="00270D84"/>
    <w:rsid w:val="00273FC9"/>
    <w:rsid w:val="00276705"/>
    <w:rsid w:val="00277BB6"/>
    <w:rsid w:val="00287D1A"/>
    <w:rsid w:val="00293A54"/>
    <w:rsid w:val="0029560B"/>
    <w:rsid w:val="002A0F12"/>
    <w:rsid w:val="002A7EA0"/>
    <w:rsid w:val="002B015B"/>
    <w:rsid w:val="002B29D6"/>
    <w:rsid w:val="002B3075"/>
    <w:rsid w:val="002B78CA"/>
    <w:rsid w:val="002C010B"/>
    <w:rsid w:val="002C6BBF"/>
    <w:rsid w:val="002C7653"/>
    <w:rsid w:val="002C7A9A"/>
    <w:rsid w:val="002D0192"/>
    <w:rsid w:val="002D0E1E"/>
    <w:rsid w:val="002D21D1"/>
    <w:rsid w:val="002D28A6"/>
    <w:rsid w:val="002D7601"/>
    <w:rsid w:val="002D7FB1"/>
    <w:rsid w:val="002E0ED8"/>
    <w:rsid w:val="002E2AB2"/>
    <w:rsid w:val="002F41EC"/>
    <w:rsid w:val="00301C1B"/>
    <w:rsid w:val="00304F7B"/>
    <w:rsid w:val="00305D2D"/>
    <w:rsid w:val="00307076"/>
    <w:rsid w:val="0030738B"/>
    <w:rsid w:val="00310E1C"/>
    <w:rsid w:val="00322D4F"/>
    <w:rsid w:val="00324BD5"/>
    <w:rsid w:val="003311FF"/>
    <w:rsid w:val="003325FB"/>
    <w:rsid w:val="00332977"/>
    <w:rsid w:val="00335AC2"/>
    <w:rsid w:val="00350A46"/>
    <w:rsid w:val="00355150"/>
    <w:rsid w:val="003566BC"/>
    <w:rsid w:val="0035736D"/>
    <w:rsid w:val="00357439"/>
    <w:rsid w:val="0036356B"/>
    <w:rsid w:val="00371D59"/>
    <w:rsid w:val="00371FF2"/>
    <w:rsid w:val="00373227"/>
    <w:rsid w:val="00373619"/>
    <w:rsid w:val="00373E74"/>
    <w:rsid w:val="00380EEB"/>
    <w:rsid w:val="0038145C"/>
    <w:rsid w:val="00383C13"/>
    <w:rsid w:val="00384083"/>
    <w:rsid w:val="00384793"/>
    <w:rsid w:val="00390446"/>
    <w:rsid w:val="0039520D"/>
    <w:rsid w:val="00395C3A"/>
    <w:rsid w:val="003B1799"/>
    <w:rsid w:val="003C4E5E"/>
    <w:rsid w:val="003D045C"/>
    <w:rsid w:val="003D1865"/>
    <w:rsid w:val="003D34D7"/>
    <w:rsid w:val="003E3E4D"/>
    <w:rsid w:val="0040585C"/>
    <w:rsid w:val="00405BD5"/>
    <w:rsid w:val="00405F8C"/>
    <w:rsid w:val="0041062E"/>
    <w:rsid w:val="0041265A"/>
    <w:rsid w:val="00415296"/>
    <w:rsid w:val="00420C92"/>
    <w:rsid w:val="00426DCD"/>
    <w:rsid w:val="00433979"/>
    <w:rsid w:val="00433F37"/>
    <w:rsid w:val="00435157"/>
    <w:rsid w:val="00445601"/>
    <w:rsid w:val="00451EC7"/>
    <w:rsid w:val="004608B4"/>
    <w:rsid w:val="004617FE"/>
    <w:rsid w:val="00462F60"/>
    <w:rsid w:val="00471692"/>
    <w:rsid w:val="00475B38"/>
    <w:rsid w:val="00481DD4"/>
    <w:rsid w:val="004846A9"/>
    <w:rsid w:val="004908D4"/>
    <w:rsid w:val="004912D8"/>
    <w:rsid w:val="00491893"/>
    <w:rsid w:val="0049549C"/>
    <w:rsid w:val="004A0D42"/>
    <w:rsid w:val="004A1B0D"/>
    <w:rsid w:val="004A2244"/>
    <w:rsid w:val="004B1178"/>
    <w:rsid w:val="004B56E9"/>
    <w:rsid w:val="004C04DB"/>
    <w:rsid w:val="004C0928"/>
    <w:rsid w:val="004C2FF1"/>
    <w:rsid w:val="004C6C09"/>
    <w:rsid w:val="004C6D50"/>
    <w:rsid w:val="004D37E5"/>
    <w:rsid w:val="004D6D84"/>
    <w:rsid w:val="004E28D8"/>
    <w:rsid w:val="004F2A01"/>
    <w:rsid w:val="004F55F2"/>
    <w:rsid w:val="005048FE"/>
    <w:rsid w:val="005071E2"/>
    <w:rsid w:val="00510A19"/>
    <w:rsid w:val="00510B89"/>
    <w:rsid w:val="00512150"/>
    <w:rsid w:val="00513DD1"/>
    <w:rsid w:val="0051778F"/>
    <w:rsid w:val="005255D4"/>
    <w:rsid w:val="0052684F"/>
    <w:rsid w:val="00530AAF"/>
    <w:rsid w:val="0053236A"/>
    <w:rsid w:val="0053468B"/>
    <w:rsid w:val="005368B4"/>
    <w:rsid w:val="00540FB1"/>
    <w:rsid w:val="00541F86"/>
    <w:rsid w:val="005500B0"/>
    <w:rsid w:val="00554E00"/>
    <w:rsid w:val="00570A04"/>
    <w:rsid w:val="00571662"/>
    <w:rsid w:val="005764BF"/>
    <w:rsid w:val="0057796B"/>
    <w:rsid w:val="00577A14"/>
    <w:rsid w:val="00582D60"/>
    <w:rsid w:val="0058377D"/>
    <w:rsid w:val="00583BE8"/>
    <w:rsid w:val="00583DD4"/>
    <w:rsid w:val="00584723"/>
    <w:rsid w:val="005959BD"/>
    <w:rsid w:val="005A22CB"/>
    <w:rsid w:val="005B0737"/>
    <w:rsid w:val="005B11D8"/>
    <w:rsid w:val="005B19E2"/>
    <w:rsid w:val="005B1B3D"/>
    <w:rsid w:val="005B43FD"/>
    <w:rsid w:val="005B70CD"/>
    <w:rsid w:val="005C238A"/>
    <w:rsid w:val="005C38F6"/>
    <w:rsid w:val="005C4C7C"/>
    <w:rsid w:val="005C5DC6"/>
    <w:rsid w:val="005D1288"/>
    <w:rsid w:val="005F2F3A"/>
    <w:rsid w:val="006010D2"/>
    <w:rsid w:val="00602231"/>
    <w:rsid w:val="0060315F"/>
    <w:rsid w:val="00606458"/>
    <w:rsid w:val="00607EE2"/>
    <w:rsid w:val="00622FD2"/>
    <w:rsid w:val="00626842"/>
    <w:rsid w:val="00627591"/>
    <w:rsid w:val="006276DA"/>
    <w:rsid w:val="006307BA"/>
    <w:rsid w:val="006311E8"/>
    <w:rsid w:val="006358E8"/>
    <w:rsid w:val="00636324"/>
    <w:rsid w:val="0063762B"/>
    <w:rsid w:val="00642388"/>
    <w:rsid w:val="0064750D"/>
    <w:rsid w:val="00653F81"/>
    <w:rsid w:val="00653FC0"/>
    <w:rsid w:val="00655F87"/>
    <w:rsid w:val="00657505"/>
    <w:rsid w:val="00665074"/>
    <w:rsid w:val="00665A0F"/>
    <w:rsid w:val="00673319"/>
    <w:rsid w:val="006812D7"/>
    <w:rsid w:val="0068450B"/>
    <w:rsid w:val="00690824"/>
    <w:rsid w:val="00694619"/>
    <w:rsid w:val="0069743A"/>
    <w:rsid w:val="006A5679"/>
    <w:rsid w:val="006B3B73"/>
    <w:rsid w:val="006B5B4C"/>
    <w:rsid w:val="006B79A3"/>
    <w:rsid w:val="006D7260"/>
    <w:rsid w:val="006E0427"/>
    <w:rsid w:val="006E07C2"/>
    <w:rsid w:val="006E3F91"/>
    <w:rsid w:val="006F1AB6"/>
    <w:rsid w:val="006F78E0"/>
    <w:rsid w:val="007017AE"/>
    <w:rsid w:val="007057F3"/>
    <w:rsid w:val="007064BC"/>
    <w:rsid w:val="00707B51"/>
    <w:rsid w:val="00710663"/>
    <w:rsid w:val="00723575"/>
    <w:rsid w:val="0073187B"/>
    <w:rsid w:val="007372CD"/>
    <w:rsid w:val="00743384"/>
    <w:rsid w:val="007463D3"/>
    <w:rsid w:val="00755916"/>
    <w:rsid w:val="00756D50"/>
    <w:rsid w:val="00760D86"/>
    <w:rsid w:val="00760EA2"/>
    <w:rsid w:val="00764482"/>
    <w:rsid w:val="007647D9"/>
    <w:rsid w:val="00771761"/>
    <w:rsid w:val="007717FC"/>
    <w:rsid w:val="00780F41"/>
    <w:rsid w:val="007841B3"/>
    <w:rsid w:val="007855EC"/>
    <w:rsid w:val="00790051"/>
    <w:rsid w:val="00790162"/>
    <w:rsid w:val="007902C2"/>
    <w:rsid w:val="00790ACD"/>
    <w:rsid w:val="007A2FCF"/>
    <w:rsid w:val="007A5BDD"/>
    <w:rsid w:val="007B17F5"/>
    <w:rsid w:val="007B54FA"/>
    <w:rsid w:val="007B5C84"/>
    <w:rsid w:val="007C3E09"/>
    <w:rsid w:val="007C4BBC"/>
    <w:rsid w:val="007D128C"/>
    <w:rsid w:val="007D1A37"/>
    <w:rsid w:val="007D564C"/>
    <w:rsid w:val="007D5BE5"/>
    <w:rsid w:val="007D673D"/>
    <w:rsid w:val="007D75DD"/>
    <w:rsid w:val="007E2EC8"/>
    <w:rsid w:val="007E7D9B"/>
    <w:rsid w:val="007F57D9"/>
    <w:rsid w:val="0080281A"/>
    <w:rsid w:val="00805527"/>
    <w:rsid w:val="00805F29"/>
    <w:rsid w:val="008072C2"/>
    <w:rsid w:val="008143F7"/>
    <w:rsid w:val="0081453B"/>
    <w:rsid w:val="00824472"/>
    <w:rsid w:val="00826302"/>
    <w:rsid w:val="00826C68"/>
    <w:rsid w:val="00827449"/>
    <w:rsid w:val="008317E1"/>
    <w:rsid w:val="00843E0B"/>
    <w:rsid w:val="008461EB"/>
    <w:rsid w:val="0085232D"/>
    <w:rsid w:val="00852903"/>
    <w:rsid w:val="00856729"/>
    <w:rsid w:val="008657A8"/>
    <w:rsid w:val="0086647D"/>
    <w:rsid w:val="008700AA"/>
    <w:rsid w:val="008713E3"/>
    <w:rsid w:val="00872F48"/>
    <w:rsid w:val="008770FE"/>
    <w:rsid w:val="008A2A62"/>
    <w:rsid w:val="008A30F6"/>
    <w:rsid w:val="008A3A55"/>
    <w:rsid w:val="008A4F06"/>
    <w:rsid w:val="008A7B60"/>
    <w:rsid w:val="008B2991"/>
    <w:rsid w:val="008B62E6"/>
    <w:rsid w:val="008C2788"/>
    <w:rsid w:val="008C4F09"/>
    <w:rsid w:val="008C6753"/>
    <w:rsid w:val="008C6B69"/>
    <w:rsid w:val="008D3B93"/>
    <w:rsid w:val="008D5D90"/>
    <w:rsid w:val="008F3DA4"/>
    <w:rsid w:val="00903DB4"/>
    <w:rsid w:val="00907EEE"/>
    <w:rsid w:val="00911BD9"/>
    <w:rsid w:val="00923FA7"/>
    <w:rsid w:val="00925708"/>
    <w:rsid w:val="00930230"/>
    <w:rsid w:val="00931195"/>
    <w:rsid w:val="00931F7D"/>
    <w:rsid w:val="0093297B"/>
    <w:rsid w:val="00933033"/>
    <w:rsid w:val="009336EF"/>
    <w:rsid w:val="00934EB4"/>
    <w:rsid w:val="00935CF3"/>
    <w:rsid w:val="00944E79"/>
    <w:rsid w:val="00945672"/>
    <w:rsid w:val="0095184C"/>
    <w:rsid w:val="009527E6"/>
    <w:rsid w:val="00952F66"/>
    <w:rsid w:val="00961899"/>
    <w:rsid w:val="009649A5"/>
    <w:rsid w:val="009708E9"/>
    <w:rsid w:val="0097237B"/>
    <w:rsid w:val="009745AE"/>
    <w:rsid w:val="0097551C"/>
    <w:rsid w:val="009843DA"/>
    <w:rsid w:val="00985210"/>
    <w:rsid w:val="00985283"/>
    <w:rsid w:val="00985623"/>
    <w:rsid w:val="0098696C"/>
    <w:rsid w:val="00991B99"/>
    <w:rsid w:val="00996CB8"/>
    <w:rsid w:val="009C18C6"/>
    <w:rsid w:val="009C4699"/>
    <w:rsid w:val="009C7911"/>
    <w:rsid w:val="009C7D52"/>
    <w:rsid w:val="009D1800"/>
    <w:rsid w:val="009D297F"/>
    <w:rsid w:val="009E0B1D"/>
    <w:rsid w:val="009E10DE"/>
    <w:rsid w:val="009F04FC"/>
    <w:rsid w:val="009F4E84"/>
    <w:rsid w:val="00A006DC"/>
    <w:rsid w:val="00A04AA7"/>
    <w:rsid w:val="00A050B9"/>
    <w:rsid w:val="00A12D8D"/>
    <w:rsid w:val="00A20640"/>
    <w:rsid w:val="00A23625"/>
    <w:rsid w:val="00A23C4D"/>
    <w:rsid w:val="00A347C7"/>
    <w:rsid w:val="00A35138"/>
    <w:rsid w:val="00A41400"/>
    <w:rsid w:val="00A520FA"/>
    <w:rsid w:val="00A5227A"/>
    <w:rsid w:val="00A5296A"/>
    <w:rsid w:val="00A54E0D"/>
    <w:rsid w:val="00A55D3A"/>
    <w:rsid w:val="00A6037A"/>
    <w:rsid w:val="00A61E2F"/>
    <w:rsid w:val="00A624F0"/>
    <w:rsid w:val="00A701B0"/>
    <w:rsid w:val="00A72F16"/>
    <w:rsid w:val="00A75788"/>
    <w:rsid w:val="00A76550"/>
    <w:rsid w:val="00A76D43"/>
    <w:rsid w:val="00A77719"/>
    <w:rsid w:val="00A777F8"/>
    <w:rsid w:val="00A82FF4"/>
    <w:rsid w:val="00A92416"/>
    <w:rsid w:val="00AA0F01"/>
    <w:rsid w:val="00AA267E"/>
    <w:rsid w:val="00AA5C63"/>
    <w:rsid w:val="00AB66A7"/>
    <w:rsid w:val="00AC32CC"/>
    <w:rsid w:val="00AC341A"/>
    <w:rsid w:val="00AC4E1F"/>
    <w:rsid w:val="00AD17A0"/>
    <w:rsid w:val="00AD47D2"/>
    <w:rsid w:val="00AE1579"/>
    <w:rsid w:val="00AF43F2"/>
    <w:rsid w:val="00B00184"/>
    <w:rsid w:val="00B02FCD"/>
    <w:rsid w:val="00B04B94"/>
    <w:rsid w:val="00B13858"/>
    <w:rsid w:val="00B165C1"/>
    <w:rsid w:val="00B242E7"/>
    <w:rsid w:val="00B24781"/>
    <w:rsid w:val="00B30C47"/>
    <w:rsid w:val="00B326E0"/>
    <w:rsid w:val="00B34E34"/>
    <w:rsid w:val="00B355A4"/>
    <w:rsid w:val="00B405ED"/>
    <w:rsid w:val="00B43286"/>
    <w:rsid w:val="00B51BAC"/>
    <w:rsid w:val="00B52E91"/>
    <w:rsid w:val="00B53F7F"/>
    <w:rsid w:val="00B54801"/>
    <w:rsid w:val="00B570C5"/>
    <w:rsid w:val="00B6327E"/>
    <w:rsid w:val="00B6596E"/>
    <w:rsid w:val="00B65A1C"/>
    <w:rsid w:val="00B67011"/>
    <w:rsid w:val="00B75952"/>
    <w:rsid w:val="00B75B94"/>
    <w:rsid w:val="00B81E52"/>
    <w:rsid w:val="00B83621"/>
    <w:rsid w:val="00B92C61"/>
    <w:rsid w:val="00B94CB7"/>
    <w:rsid w:val="00B95A8A"/>
    <w:rsid w:val="00BA2602"/>
    <w:rsid w:val="00BA6BCD"/>
    <w:rsid w:val="00BB3B36"/>
    <w:rsid w:val="00BB6ADE"/>
    <w:rsid w:val="00BC29FD"/>
    <w:rsid w:val="00BC4556"/>
    <w:rsid w:val="00BC55DE"/>
    <w:rsid w:val="00BC5E78"/>
    <w:rsid w:val="00BC6EF8"/>
    <w:rsid w:val="00BC766E"/>
    <w:rsid w:val="00BD2AE6"/>
    <w:rsid w:val="00BE15B7"/>
    <w:rsid w:val="00BE57E2"/>
    <w:rsid w:val="00BE64AD"/>
    <w:rsid w:val="00BF0B98"/>
    <w:rsid w:val="00C02F90"/>
    <w:rsid w:val="00C107DF"/>
    <w:rsid w:val="00C17142"/>
    <w:rsid w:val="00C2024E"/>
    <w:rsid w:val="00C20D69"/>
    <w:rsid w:val="00C2566F"/>
    <w:rsid w:val="00C266A7"/>
    <w:rsid w:val="00C3201F"/>
    <w:rsid w:val="00C320B9"/>
    <w:rsid w:val="00C34593"/>
    <w:rsid w:val="00C347C9"/>
    <w:rsid w:val="00C34E8C"/>
    <w:rsid w:val="00C350C4"/>
    <w:rsid w:val="00C45390"/>
    <w:rsid w:val="00C517C5"/>
    <w:rsid w:val="00C56095"/>
    <w:rsid w:val="00C62AFB"/>
    <w:rsid w:val="00C678CF"/>
    <w:rsid w:val="00C71232"/>
    <w:rsid w:val="00C7465B"/>
    <w:rsid w:val="00C77CDB"/>
    <w:rsid w:val="00C77E8F"/>
    <w:rsid w:val="00C808A2"/>
    <w:rsid w:val="00C87608"/>
    <w:rsid w:val="00C97723"/>
    <w:rsid w:val="00CA1B9F"/>
    <w:rsid w:val="00CB0A1A"/>
    <w:rsid w:val="00CB19C2"/>
    <w:rsid w:val="00CC3552"/>
    <w:rsid w:val="00CC4F81"/>
    <w:rsid w:val="00CD2044"/>
    <w:rsid w:val="00CD300C"/>
    <w:rsid w:val="00CD454C"/>
    <w:rsid w:val="00CD5BC8"/>
    <w:rsid w:val="00CD7B11"/>
    <w:rsid w:val="00CE4E6B"/>
    <w:rsid w:val="00CF0259"/>
    <w:rsid w:val="00CF093D"/>
    <w:rsid w:val="00CF0E2A"/>
    <w:rsid w:val="00CF2975"/>
    <w:rsid w:val="00CF6EA0"/>
    <w:rsid w:val="00D110BB"/>
    <w:rsid w:val="00D11838"/>
    <w:rsid w:val="00D17A80"/>
    <w:rsid w:val="00D17F51"/>
    <w:rsid w:val="00D2313B"/>
    <w:rsid w:val="00D33D89"/>
    <w:rsid w:val="00D34822"/>
    <w:rsid w:val="00D3493C"/>
    <w:rsid w:val="00D35AF2"/>
    <w:rsid w:val="00D35BBD"/>
    <w:rsid w:val="00D37288"/>
    <w:rsid w:val="00D439B5"/>
    <w:rsid w:val="00D459ED"/>
    <w:rsid w:val="00D50065"/>
    <w:rsid w:val="00D5366B"/>
    <w:rsid w:val="00D629BC"/>
    <w:rsid w:val="00D66D7E"/>
    <w:rsid w:val="00D66E92"/>
    <w:rsid w:val="00D7349B"/>
    <w:rsid w:val="00D81DE3"/>
    <w:rsid w:val="00D8285E"/>
    <w:rsid w:val="00D927F9"/>
    <w:rsid w:val="00DA0417"/>
    <w:rsid w:val="00DA3D6F"/>
    <w:rsid w:val="00DA416E"/>
    <w:rsid w:val="00DA5267"/>
    <w:rsid w:val="00DA6896"/>
    <w:rsid w:val="00DB5264"/>
    <w:rsid w:val="00DC0C83"/>
    <w:rsid w:val="00DC43C2"/>
    <w:rsid w:val="00DD4C29"/>
    <w:rsid w:val="00DD52CF"/>
    <w:rsid w:val="00DE04DE"/>
    <w:rsid w:val="00DE2FB4"/>
    <w:rsid w:val="00DE50F0"/>
    <w:rsid w:val="00DE57A4"/>
    <w:rsid w:val="00DF0026"/>
    <w:rsid w:val="00DF1C13"/>
    <w:rsid w:val="00E0740C"/>
    <w:rsid w:val="00E20D29"/>
    <w:rsid w:val="00E215AC"/>
    <w:rsid w:val="00E230AF"/>
    <w:rsid w:val="00E26AA3"/>
    <w:rsid w:val="00E273EC"/>
    <w:rsid w:val="00E34197"/>
    <w:rsid w:val="00E34A43"/>
    <w:rsid w:val="00E40288"/>
    <w:rsid w:val="00E4752F"/>
    <w:rsid w:val="00E54EDE"/>
    <w:rsid w:val="00E7503B"/>
    <w:rsid w:val="00E751B5"/>
    <w:rsid w:val="00E87381"/>
    <w:rsid w:val="00E91FE8"/>
    <w:rsid w:val="00E96459"/>
    <w:rsid w:val="00EB02CF"/>
    <w:rsid w:val="00EB1734"/>
    <w:rsid w:val="00EB5798"/>
    <w:rsid w:val="00EB72FE"/>
    <w:rsid w:val="00EC0CCE"/>
    <w:rsid w:val="00EC366E"/>
    <w:rsid w:val="00ED08F7"/>
    <w:rsid w:val="00ED1C88"/>
    <w:rsid w:val="00ED28DF"/>
    <w:rsid w:val="00ED63D7"/>
    <w:rsid w:val="00EE5781"/>
    <w:rsid w:val="00EF3CCC"/>
    <w:rsid w:val="00F03B29"/>
    <w:rsid w:val="00F06640"/>
    <w:rsid w:val="00F1065E"/>
    <w:rsid w:val="00F106E3"/>
    <w:rsid w:val="00F155E9"/>
    <w:rsid w:val="00F212B5"/>
    <w:rsid w:val="00F23539"/>
    <w:rsid w:val="00F2412B"/>
    <w:rsid w:val="00F4060A"/>
    <w:rsid w:val="00F524CA"/>
    <w:rsid w:val="00F52E96"/>
    <w:rsid w:val="00F53C5D"/>
    <w:rsid w:val="00F54BD7"/>
    <w:rsid w:val="00F54D28"/>
    <w:rsid w:val="00F60969"/>
    <w:rsid w:val="00F65012"/>
    <w:rsid w:val="00F67555"/>
    <w:rsid w:val="00F70289"/>
    <w:rsid w:val="00F71ED5"/>
    <w:rsid w:val="00F743F3"/>
    <w:rsid w:val="00F74D75"/>
    <w:rsid w:val="00F75375"/>
    <w:rsid w:val="00F763F5"/>
    <w:rsid w:val="00F76D8A"/>
    <w:rsid w:val="00F772AB"/>
    <w:rsid w:val="00F80BBA"/>
    <w:rsid w:val="00F8671B"/>
    <w:rsid w:val="00F91DC7"/>
    <w:rsid w:val="00F9422F"/>
    <w:rsid w:val="00F94E4B"/>
    <w:rsid w:val="00F9678F"/>
    <w:rsid w:val="00F96C8A"/>
    <w:rsid w:val="00FA060C"/>
    <w:rsid w:val="00FA1A6D"/>
    <w:rsid w:val="00FA3919"/>
    <w:rsid w:val="00FA701F"/>
    <w:rsid w:val="00FB28ED"/>
    <w:rsid w:val="00FB3BDC"/>
    <w:rsid w:val="00FB539B"/>
    <w:rsid w:val="00FB6183"/>
    <w:rsid w:val="00FB67B2"/>
    <w:rsid w:val="00FC5344"/>
    <w:rsid w:val="00FC54C1"/>
    <w:rsid w:val="00FC59DD"/>
    <w:rsid w:val="00FC7595"/>
    <w:rsid w:val="00FE6B85"/>
    <w:rsid w:val="00FF0876"/>
    <w:rsid w:val="00FF0898"/>
    <w:rsid w:val="00FF4D28"/>
    <w:rsid w:val="00FF665D"/>
    <w:rsid w:val="0100025A"/>
    <w:rsid w:val="01014FC5"/>
    <w:rsid w:val="0195A4D4"/>
    <w:rsid w:val="023D7943"/>
    <w:rsid w:val="031F0F28"/>
    <w:rsid w:val="033CD61E"/>
    <w:rsid w:val="040187D7"/>
    <w:rsid w:val="045B782A"/>
    <w:rsid w:val="04A13AC8"/>
    <w:rsid w:val="0648F25D"/>
    <w:rsid w:val="066008CE"/>
    <w:rsid w:val="06B4F186"/>
    <w:rsid w:val="06E54907"/>
    <w:rsid w:val="07E4C2BE"/>
    <w:rsid w:val="0837FE4F"/>
    <w:rsid w:val="09816EBE"/>
    <w:rsid w:val="09DE7CE3"/>
    <w:rsid w:val="0C25F637"/>
    <w:rsid w:val="0CA40633"/>
    <w:rsid w:val="0CF703B2"/>
    <w:rsid w:val="0DC347AB"/>
    <w:rsid w:val="0EA5F1DC"/>
    <w:rsid w:val="0EF4226E"/>
    <w:rsid w:val="0F138CC8"/>
    <w:rsid w:val="0F656496"/>
    <w:rsid w:val="109B04E2"/>
    <w:rsid w:val="1269AEE2"/>
    <w:rsid w:val="128B0BCB"/>
    <w:rsid w:val="12BBD6F4"/>
    <w:rsid w:val="13447856"/>
    <w:rsid w:val="13598AF6"/>
    <w:rsid w:val="138ED42A"/>
    <w:rsid w:val="13A5B978"/>
    <w:rsid w:val="1407DAB2"/>
    <w:rsid w:val="14A34246"/>
    <w:rsid w:val="15E9511B"/>
    <w:rsid w:val="16C09B70"/>
    <w:rsid w:val="1769CE10"/>
    <w:rsid w:val="17A78C92"/>
    <w:rsid w:val="1800E9AE"/>
    <w:rsid w:val="188DEE44"/>
    <w:rsid w:val="18A7CE9C"/>
    <w:rsid w:val="1A1ACE20"/>
    <w:rsid w:val="1A519D6C"/>
    <w:rsid w:val="1A6ABC89"/>
    <w:rsid w:val="1A836055"/>
    <w:rsid w:val="1AABCD93"/>
    <w:rsid w:val="1AD7E986"/>
    <w:rsid w:val="1BA92E63"/>
    <w:rsid w:val="1C153DCF"/>
    <w:rsid w:val="1C97D90C"/>
    <w:rsid w:val="1CCA35C4"/>
    <w:rsid w:val="1D729BDB"/>
    <w:rsid w:val="1DB80222"/>
    <w:rsid w:val="1DCA9BEA"/>
    <w:rsid w:val="1DD11397"/>
    <w:rsid w:val="1EACF429"/>
    <w:rsid w:val="1FC0A0F1"/>
    <w:rsid w:val="219DA6E7"/>
    <w:rsid w:val="227C6364"/>
    <w:rsid w:val="23985D81"/>
    <w:rsid w:val="23B6ED64"/>
    <w:rsid w:val="2414743D"/>
    <w:rsid w:val="243A1AF2"/>
    <w:rsid w:val="244971B5"/>
    <w:rsid w:val="24AED3A4"/>
    <w:rsid w:val="24C52E60"/>
    <w:rsid w:val="24D99504"/>
    <w:rsid w:val="251A69DC"/>
    <w:rsid w:val="265DD09F"/>
    <w:rsid w:val="26CC80E4"/>
    <w:rsid w:val="272A0B98"/>
    <w:rsid w:val="286BCEA4"/>
    <w:rsid w:val="29E0BF18"/>
    <w:rsid w:val="2A079F05"/>
    <w:rsid w:val="2A0E50D0"/>
    <w:rsid w:val="2A6F288B"/>
    <w:rsid w:val="2A995249"/>
    <w:rsid w:val="2AD22DCD"/>
    <w:rsid w:val="2AE34E0A"/>
    <w:rsid w:val="2B29ECAF"/>
    <w:rsid w:val="2B5EA3EB"/>
    <w:rsid w:val="2B76400E"/>
    <w:rsid w:val="2C422826"/>
    <w:rsid w:val="2CBA7890"/>
    <w:rsid w:val="2E1C9682"/>
    <w:rsid w:val="2E7E9E91"/>
    <w:rsid w:val="2E8C2CE1"/>
    <w:rsid w:val="2F525074"/>
    <w:rsid w:val="2FE4E993"/>
    <w:rsid w:val="30CA69E6"/>
    <w:rsid w:val="30F2BD1F"/>
    <w:rsid w:val="31007471"/>
    <w:rsid w:val="310D79ED"/>
    <w:rsid w:val="319734FA"/>
    <w:rsid w:val="3256EFC5"/>
    <w:rsid w:val="325709FF"/>
    <w:rsid w:val="325799BE"/>
    <w:rsid w:val="326FBCC5"/>
    <w:rsid w:val="33578898"/>
    <w:rsid w:val="34B9C401"/>
    <w:rsid w:val="34F68877"/>
    <w:rsid w:val="352A4F27"/>
    <w:rsid w:val="357AE696"/>
    <w:rsid w:val="367AF6E3"/>
    <w:rsid w:val="36A59E25"/>
    <w:rsid w:val="36B6C049"/>
    <w:rsid w:val="36B9E777"/>
    <w:rsid w:val="374C0914"/>
    <w:rsid w:val="37500D66"/>
    <w:rsid w:val="37B7E942"/>
    <w:rsid w:val="3818AE6F"/>
    <w:rsid w:val="382FE1B0"/>
    <w:rsid w:val="38EE7E8C"/>
    <w:rsid w:val="39CFC2B6"/>
    <w:rsid w:val="39E8E373"/>
    <w:rsid w:val="3ABF82B3"/>
    <w:rsid w:val="3B45D1F5"/>
    <w:rsid w:val="3B8576ED"/>
    <w:rsid w:val="3C6858D2"/>
    <w:rsid w:val="3D2435C3"/>
    <w:rsid w:val="3D40375C"/>
    <w:rsid w:val="3DD13669"/>
    <w:rsid w:val="3DF2197B"/>
    <w:rsid w:val="3EF6743A"/>
    <w:rsid w:val="3F632201"/>
    <w:rsid w:val="40236470"/>
    <w:rsid w:val="403A818B"/>
    <w:rsid w:val="4068A7BD"/>
    <w:rsid w:val="409CE6C9"/>
    <w:rsid w:val="40CCDE37"/>
    <w:rsid w:val="41BF34D1"/>
    <w:rsid w:val="429820BC"/>
    <w:rsid w:val="42ADFC39"/>
    <w:rsid w:val="42B15E03"/>
    <w:rsid w:val="42C90422"/>
    <w:rsid w:val="42CAC6B0"/>
    <w:rsid w:val="43958B0F"/>
    <w:rsid w:val="43C30B1C"/>
    <w:rsid w:val="44524D6E"/>
    <w:rsid w:val="4550A616"/>
    <w:rsid w:val="45CFC17E"/>
    <w:rsid w:val="463D89D2"/>
    <w:rsid w:val="4683DBC6"/>
    <w:rsid w:val="4787F178"/>
    <w:rsid w:val="47D08117"/>
    <w:rsid w:val="481207DC"/>
    <w:rsid w:val="4826593E"/>
    <w:rsid w:val="48860AB6"/>
    <w:rsid w:val="489FFC61"/>
    <w:rsid w:val="493BFE37"/>
    <w:rsid w:val="49423CC0"/>
    <w:rsid w:val="496067E3"/>
    <w:rsid w:val="4973F602"/>
    <w:rsid w:val="49F6171D"/>
    <w:rsid w:val="4A81BFD0"/>
    <w:rsid w:val="4AC0B7C4"/>
    <w:rsid w:val="4B403314"/>
    <w:rsid w:val="4B47FFBE"/>
    <w:rsid w:val="4B620A8C"/>
    <w:rsid w:val="4B70900D"/>
    <w:rsid w:val="4CFDDAED"/>
    <w:rsid w:val="4D53BF03"/>
    <w:rsid w:val="4DA64A23"/>
    <w:rsid w:val="4DCA415A"/>
    <w:rsid w:val="4DEF293E"/>
    <w:rsid w:val="4F875974"/>
    <w:rsid w:val="5128D2D3"/>
    <w:rsid w:val="517348D3"/>
    <w:rsid w:val="51CA2CFD"/>
    <w:rsid w:val="521C9CEE"/>
    <w:rsid w:val="528201E0"/>
    <w:rsid w:val="5351AFFB"/>
    <w:rsid w:val="5389FFE8"/>
    <w:rsid w:val="543ACE74"/>
    <w:rsid w:val="54965277"/>
    <w:rsid w:val="54AE8002"/>
    <w:rsid w:val="5524DA81"/>
    <w:rsid w:val="5545A88B"/>
    <w:rsid w:val="556CDFEB"/>
    <w:rsid w:val="55B8629F"/>
    <w:rsid w:val="5602E839"/>
    <w:rsid w:val="56240854"/>
    <w:rsid w:val="567D243F"/>
    <w:rsid w:val="56B32EB1"/>
    <w:rsid w:val="584EFF12"/>
    <w:rsid w:val="585C503F"/>
    <w:rsid w:val="59655A94"/>
    <w:rsid w:val="59F820A0"/>
    <w:rsid w:val="59F84BA4"/>
    <w:rsid w:val="5A1919AE"/>
    <w:rsid w:val="5A384E58"/>
    <w:rsid w:val="5AF7B228"/>
    <w:rsid w:val="5B347750"/>
    <w:rsid w:val="5B801BDC"/>
    <w:rsid w:val="5B8488C5"/>
    <w:rsid w:val="5BAA56D7"/>
    <w:rsid w:val="5BD21037"/>
    <w:rsid w:val="5E0EECDD"/>
    <w:rsid w:val="5F012F57"/>
    <w:rsid w:val="5F21D5DA"/>
    <w:rsid w:val="5F4A1F12"/>
    <w:rsid w:val="5F5D7E7D"/>
    <w:rsid w:val="5F6AFF54"/>
    <w:rsid w:val="60228E99"/>
    <w:rsid w:val="6077EAA4"/>
    <w:rsid w:val="62178860"/>
    <w:rsid w:val="625D7B6E"/>
    <w:rsid w:val="62E2E454"/>
    <w:rsid w:val="63FEF94F"/>
    <w:rsid w:val="641C965E"/>
    <w:rsid w:val="6477F0DB"/>
    <w:rsid w:val="658F6B6F"/>
    <w:rsid w:val="65BBB700"/>
    <w:rsid w:val="66AB8FF2"/>
    <w:rsid w:val="66C9512C"/>
    <w:rsid w:val="66D88D74"/>
    <w:rsid w:val="677F12DE"/>
    <w:rsid w:val="67ABE169"/>
    <w:rsid w:val="681686F9"/>
    <w:rsid w:val="68C72489"/>
    <w:rsid w:val="68E1397F"/>
    <w:rsid w:val="6A7D09E0"/>
    <w:rsid w:val="6BB20251"/>
    <w:rsid w:val="6C1D50DF"/>
    <w:rsid w:val="6C6ECF0E"/>
    <w:rsid w:val="6CE255E4"/>
    <w:rsid w:val="6D2B7193"/>
    <w:rsid w:val="6D8B102D"/>
    <w:rsid w:val="6E05FE58"/>
    <w:rsid w:val="6E142314"/>
    <w:rsid w:val="6E224250"/>
    <w:rsid w:val="6EB98521"/>
    <w:rsid w:val="6EE8D4F0"/>
    <w:rsid w:val="6FBB9F88"/>
    <w:rsid w:val="6FF1CAD6"/>
    <w:rsid w:val="704EDD18"/>
    <w:rsid w:val="70BAA1A8"/>
    <w:rsid w:val="7117C4D5"/>
    <w:rsid w:val="71444B5F"/>
    <w:rsid w:val="71B3FDD2"/>
    <w:rsid w:val="722143D5"/>
    <w:rsid w:val="72E146C2"/>
    <w:rsid w:val="730A56BB"/>
    <w:rsid w:val="7347BF45"/>
    <w:rsid w:val="7430CF07"/>
    <w:rsid w:val="74EE582A"/>
    <w:rsid w:val="7558E497"/>
    <w:rsid w:val="760AFB05"/>
    <w:rsid w:val="7712AF94"/>
    <w:rsid w:val="7753AEE8"/>
    <w:rsid w:val="77681C80"/>
    <w:rsid w:val="77F16E56"/>
    <w:rsid w:val="7809CFFF"/>
    <w:rsid w:val="788ED0C2"/>
    <w:rsid w:val="7A32320C"/>
    <w:rsid w:val="7A8F03B8"/>
    <w:rsid w:val="7C5FF0F7"/>
    <w:rsid w:val="7C81D475"/>
    <w:rsid w:val="7CABD852"/>
    <w:rsid w:val="7CB72581"/>
    <w:rsid w:val="7DD73290"/>
    <w:rsid w:val="7DF5A1C8"/>
    <w:rsid w:val="7E01FDA6"/>
    <w:rsid w:val="7E09A60A"/>
    <w:rsid w:val="7E1216C6"/>
    <w:rsid w:val="7EAF1F0A"/>
    <w:rsid w:val="7F2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2ACCADE"/>
  <w15:docId w15:val="{4858058F-ABDB-4F60-B565-E7BC9D2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B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B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14B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45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62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62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2E"/>
    <w:rPr>
      <w:rFonts w:ascii="Times New Roman" w:eastAsia="Times New Roman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83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838"/>
    <w:rPr>
      <w:rFonts w:ascii="Times New Roman" w:eastAsia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20FA"/>
    <w:rPr>
      <w:color w:val="605E5C"/>
      <w:shd w:val="clear" w:color="auto" w:fill="E1DFDD"/>
    </w:rPr>
  </w:style>
  <w:style w:type="paragraph" w:customStyle="1" w:styleId="Style1">
    <w:name w:val="Style1"/>
    <w:basedOn w:val="ListParagraph"/>
    <w:link w:val="Style1Char"/>
    <w:qFormat/>
    <w:rsid w:val="00A54E0D"/>
    <w:pPr>
      <w:numPr>
        <w:numId w:val="3"/>
      </w:numPr>
    </w:pPr>
    <w:rPr>
      <w:rFonts w:asciiTheme="majorHAnsi" w:hAnsiTheme="majorHAnsi"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E0D"/>
    <w:rPr>
      <w:rFonts w:ascii="Times New Roman" w:eastAsia="Times New Roman" w:hAnsi="Times New Roman"/>
      <w:sz w:val="24"/>
    </w:rPr>
  </w:style>
  <w:style w:type="character" w:customStyle="1" w:styleId="Style1Char">
    <w:name w:val="Style1 Char"/>
    <w:basedOn w:val="ListParagraphChar"/>
    <w:link w:val="Style1"/>
    <w:rsid w:val="00A54E0D"/>
    <w:rPr>
      <w:rFonts w:asciiTheme="majorHAnsi" w:eastAsia="Times New Roman" w:hAnsiTheme="majorHAnsi"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960D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70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FA7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3513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hyperlink" Target="https://www.amazon.com/Small-Beautiful-Economics-Mattered-Perennial/dp/0061997765/ref=sr_1_1?crid=2KX3RH1JHJTUI&amp;keywords=small+is+beautiful&amp;qid=1660147817&amp;s=books&amp;sprefix=small+is+beautiful%2Cstripbooks%2C49&amp;sr=1-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amazon.com/Spirit-Green-Economics-Collisions-Contagions/dp/0691214344/ref=sr_1_1?crid=3EGC8Y7N69XXY&amp;keywords=the+spirit+of+green&amp;qid=1660147514&amp;s=books&amp;sprefix=the+spirit+of+green%2Cstripbooks%2C54&amp;sr=1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com/Markets-Environment-Foundations-Contemporary-Environmental-dp-1597260479/dp/1597260479/ref=mt_other?_encoding=UTF8&amp;me=&amp;qid=" TargetMode="External"/><Relationship Id="rId20" Type="http://schemas.openxmlformats.org/officeDocument/2006/relationships/hyperlink" Target="https://nyupress.org/9781479861781/toxic-communit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www.amazon.com/Governing-Commons-Evolution-Institutions-Collective/dp/1107569788/ref=sxin_10_mbs_w_global_sims?content-id=amzn1.sym.167d0880-9da0-400b-938e-4382731a4102%3Aamzn1.sym.167d0880-9da0-400b-938e-4382731a4102&amp;crid=2KX3RH1JHJTUI&amp;cv_ct_cx=small+is+beautiful&amp;keywords=small+is+beautiful&amp;pd_rd_i=1107569788&amp;pd_rd_r=cfc3e90c-87b2-4815-80d5-ded97a4b8c26&amp;pd_rd_w=H6Sh2&amp;pd_rd_wg=2jHZa&amp;pf_rd_p=167d0880-9da0-400b-938e-4382731a4102&amp;pf_rd_r=X256WZCDV6F8QFY7ATMT&amp;qid=1660147880&amp;s=books&amp;sprefix=small+is+beautiful%2Cstripbooks%2C49&amp;sr=1-1-9e7645f9-2d19-4bff-863e-f6cdbe50f990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ailto:wes.austin@georgetown.edu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137D-45E0-40C9-B9DF-4041CB96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Theising, Adam</cp:lastModifiedBy>
  <cp:revision>2</cp:revision>
  <cp:lastPrinted>2022-08-23T17:48:00Z</cp:lastPrinted>
  <dcterms:created xsi:type="dcterms:W3CDTF">2023-08-15T03:31:00Z</dcterms:created>
  <dcterms:modified xsi:type="dcterms:W3CDTF">2023-08-15T03:31:00Z</dcterms:modified>
</cp:coreProperties>
</file>